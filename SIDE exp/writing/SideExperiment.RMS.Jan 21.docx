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AE453" w14:textId="77777777" w:rsidR="00C27157" w:rsidRPr="00C27157" w:rsidRDefault="00C27157" w:rsidP="00C27157">
      <w:pPr>
        <w:ind w:left="1" w:hanging="3"/>
        <w:jc w:val="center"/>
        <w:rPr>
          <w:b/>
          <w:kern w:val="28"/>
          <w:sz w:val="28"/>
        </w:rPr>
      </w:pPr>
      <w:r w:rsidRPr="00C27157">
        <w:rPr>
          <w:b/>
          <w:kern w:val="28"/>
          <w:sz w:val="28"/>
        </w:rPr>
        <w:t>Processes Determining Short-term Probe Recognition: Familiarity and Learning</w:t>
      </w:r>
    </w:p>
    <w:p w14:paraId="77A64A59" w14:textId="77777777" w:rsidR="00632207" w:rsidRDefault="00632207">
      <w:pPr>
        <w:ind w:left="0" w:hanging="2"/>
        <w:jc w:val="center"/>
      </w:pPr>
    </w:p>
    <w:p w14:paraId="417F1E76" w14:textId="77777777" w:rsidR="00632207" w:rsidRDefault="00A623A0">
      <w:pPr>
        <w:pBdr>
          <w:top w:val="nil"/>
          <w:left w:val="nil"/>
          <w:bottom w:val="nil"/>
          <w:right w:val="nil"/>
          <w:between w:val="nil"/>
        </w:pBdr>
        <w:spacing w:line="240" w:lineRule="auto"/>
        <w:ind w:left="0" w:hanging="2"/>
        <w:jc w:val="center"/>
        <w:rPr>
          <w:b/>
          <w:sz w:val="22"/>
          <w:szCs w:val="22"/>
        </w:rPr>
      </w:pPr>
      <w:commentRangeStart w:id="0"/>
      <w:r>
        <w:rPr>
          <w:b/>
          <w:sz w:val="22"/>
          <w:szCs w:val="22"/>
        </w:rPr>
        <w:t>Lea Lai (</w:t>
      </w:r>
      <w:r w:rsidR="006558A4" w:rsidRPr="006558A4">
        <w:rPr>
          <w:b/>
          <w:sz w:val="22"/>
          <w:szCs w:val="22"/>
        </w:rPr>
        <w:t>shulai@iu.edu</w:t>
      </w:r>
      <w:r>
        <w:rPr>
          <w:b/>
          <w:sz w:val="22"/>
          <w:szCs w:val="22"/>
        </w:rPr>
        <w:t>)</w:t>
      </w:r>
    </w:p>
    <w:p w14:paraId="44C05E86" w14:textId="77777777" w:rsidR="006558A4" w:rsidRDefault="006558A4" w:rsidP="006558A4">
      <w:pPr>
        <w:pBdr>
          <w:top w:val="nil"/>
          <w:left w:val="nil"/>
          <w:bottom w:val="nil"/>
          <w:right w:val="nil"/>
          <w:between w:val="nil"/>
        </w:pBdr>
        <w:spacing w:line="240" w:lineRule="auto"/>
        <w:ind w:left="0" w:hanging="2"/>
        <w:jc w:val="center"/>
        <w:rPr>
          <w:color w:val="000000"/>
        </w:rPr>
      </w:pPr>
      <w:r>
        <w:rPr>
          <w:color w:val="000000"/>
        </w:rPr>
        <w:t>Department of Psychological and Brain Sciences, Indiana University</w:t>
      </w:r>
    </w:p>
    <w:p w14:paraId="22F7035D" w14:textId="77777777" w:rsidR="006558A4" w:rsidRDefault="006558A4" w:rsidP="006558A4">
      <w:pPr>
        <w:pBdr>
          <w:top w:val="nil"/>
          <w:left w:val="nil"/>
          <w:bottom w:val="nil"/>
          <w:right w:val="nil"/>
          <w:between w:val="nil"/>
        </w:pBdr>
        <w:spacing w:line="240" w:lineRule="auto"/>
        <w:ind w:left="0" w:hanging="2"/>
        <w:jc w:val="center"/>
        <w:rPr>
          <w:color w:val="000000"/>
        </w:rPr>
      </w:pPr>
      <w:r>
        <w:rPr>
          <w:color w:val="000000"/>
        </w:rPr>
        <w:t xml:space="preserve"> 1101 E. Tenth Street, Bloomington, IN., 47405 USA</w:t>
      </w:r>
    </w:p>
    <w:p w14:paraId="7948C19A" w14:textId="77777777" w:rsidR="006558A4" w:rsidRDefault="006558A4" w:rsidP="006558A4">
      <w:pPr>
        <w:pBdr>
          <w:top w:val="nil"/>
          <w:left w:val="nil"/>
          <w:bottom w:val="nil"/>
          <w:right w:val="nil"/>
          <w:between w:val="nil"/>
        </w:pBdr>
        <w:spacing w:line="240" w:lineRule="auto"/>
        <w:ind w:leftChars="0" w:left="0" w:firstLineChars="81" w:firstLine="179"/>
        <w:rPr>
          <w:b/>
          <w:sz w:val="22"/>
          <w:szCs w:val="22"/>
        </w:rPr>
      </w:pPr>
    </w:p>
    <w:p w14:paraId="77382156" w14:textId="77777777" w:rsidR="00632207" w:rsidRDefault="00A623A0">
      <w:pPr>
        <w:ind w:left="0" w:hanging="2"/>
        <w:jc w:val="center"/>
        <w:rPr>
          <w:b/>
          <w:sz w:val="22"/>
          <w:szCs w:val="22"/>
        </w:rPr>
      </w:pPr>
      <w:r>
        <w:rPr>
          <w:b/>
          <w:sz w:val="22"/>
          <w:szCs w:val="22"/>
        </w:rPr>
        <w:t>Rui Cao (</w:t>
      </w:r>
      <w:r w:rsidR="006558A4" w:rsidRPr="006558A4">
        <w:rPr>
          <w:b/>
          <w:sz w:val="22"/>
          <w:szCs w:val="22"/>
        </w:rPr>
        <w:t>caorui.beilia@gmail.com</w:t>
      </w:r>
      <w:r>
        <w:rPr>
          <w:b/>
          <w:sz w:val="22"/>
          <w:szCs w:val="22"/>
        </w:rPr>
        <w:t>)</w:t>
      </w:r>
    </w:p>
    <w:p w14:paraId="3F63CBC4" w14:textId="77777777" w:rsidR="006558A4" w:rsidRDefault="006558A4" w:rsidP="006558A4">
      <w:pPr>
        <w:pBdr>
          <w:top w:val="nil"/>
          <w:left w:val="nil"/>
          <w:bottom w:val="nil"/>
          <w:right w:val="nil"/>
          <w:between w:val="nil"/>
        </w:pBdr>
        <w:spacing w:line="240" w:lineRule="auto"/>
        <w:ind w:left="0" w:hanging="2"/>
        <w:jc w:val="center"/>
        <w:rPr>
          <w:color w:val="000000"/>
        </w:rPr>
      </w:pPr>
      <w:r>
        <w:rPr>
          <w:color w:val="000000"/>
        </w:rPr>
        <w:t>Department of Psychological and Brain Sciences, Boston University</w:t>
      </w:r>
    </w:p>
    <w:p w14:paraId="728CEADA" w14:textId="77777777" w:rsidR="006558A4" w:rsidRDefault="006558A4" w:rsidP="006558A4">
      <w:pPr>
        <w:pBdr>
          <w:top w:val="nil"/>
          <w:left w:val="nil"/>
          <w:bottom w:val="nil"/>
          <w:right w:val="nil"/>
          <w:between w:val="nil"/>
        </w:pBdr>
        <w:spacing w:line="240" w:lineRule="auto"/>
        <w:ind w:left="0" w:hanging="2"/>
        <w:jc w:val="center"/>
        <w:rPr>
          <w:color w:val="000000"/>
        </w:rPr>
      </w:pPr>
      <w:r>
        <w:rPr>
          <w:color w:val="000000"/>
        </w:rPr>
        <w:t xml:space="preserve">64 </w:t>
      </w:r>
      <w:proofErr w:type="spellStart"/>
      <w:r>
        <w:rPr>
          <w:color w:val="000000"/>
        </w:rPr>
        <w:t>Cumminton</w:t>
      </w:r>
      <w:proofErr w:type="spellEnd"/>
      <w:r>
        <w:rPr>
          <w:color w:val="000000"/>
        </w:rPr>
        <w:t xml:space="preserve"> Mall., Boston, MA., 02215 USA</w:t>
      </w:r>
    </w:p>
    <w:p w14:paraId="231AA66E" w14:textId="77777777" w:rsidR="006558A4" w:rsidRDefault="006558A4">
      <w:pPr>
        <w:ind w:left="0" w:hanging="2"/>
        <w:jc w:val="center"/>
        <w:rPr>
          <w:b/>
          <w:sz w:val="22"/>
          <w:szCs w:val="22"/>
        </w:rPr>
      </w:pPr>
    </w:p>
    <w:p w14:paraId="506F9FE7" w14:textId="77777777" w:rsidR="00632207" w:rsidRDefault="00A623A0">
      <w:pPr>
        <w:pBdr>
          <w:top w:val="nil"/>
          <w:left w:val="nil"/>
          <w:bottom w:val="nil"/>
          <w:right w:val="nil"/>
          <w:between w:val="nil"/>
        </w:pBdr>
        <w:spacing w:line="240" w:lineRule="auto"/>
        <w:ind w:left="0" w:hanging="2"/>
        <w:jc w:val="center"/>
        <w:rPr>
          <w:b/>
          <w:color w:val="000000"/>
          <w:sz w:val="22"/>
          <w:szCs w:val="22"/>
        </w:rPr>
      </w:pPr>
      <w:r>
        <w:rPr>
          <w:b/>
          <w:color w:val="000000"/>
          <w:sz w:val="22"/>
          <w:szCs w:val="22"/>
        </w:rPr>
        <w:t xml:space="preserve">Robert M. </w:t>
      </w:r>
      <w:proofErr w:type="spellStart"/>
      <w:r>
        <w:rPr>
          <w:b/>
          <w:color w:val="000000"/>
          <w:sz w:val="22"/>
          <w:szCs w:val="22"/>
        </w:rPr>
        <w:t>Nosofsky</w:t>
      </w:r>
      <w:proofErr w:type="spellEnd"/>
      <w:r>
        <w:rPr>
          <w:b/>
          <w:color w:val="000000"/>
          <w:sz w:val="22"/>
          <w:szCs w:val="22"/>
        </w:rPr>
        <w:t xml:space="preserve"> (nosofsky@indiana.edu) </w:t>
      </w:r>
    </w:p>
    <w:p w14:paraId="655647DE" w14:textId="77777777" w:rsidR="006558A4" w:rsidRDefault="006558A4" w:rsidP="006558A4">
      <w:pPr>
        <w:pBdr>
          <w:top w:val="nil"/>
          <w:left w:val="nil"/>
          <w:bottom w:val="nil"/>
          <w:right w:val="nil"/>
          <w:between w:val="nil"/>
        </w:pBdr>
        <w:spacing w:line="240" w:lineRule="auto"/>
        <w:ind w:left="0" w:hanging="2"/>
        <w:jc w:val="center"/>
        <w:rPr>
          <w:color w:val="000000"/>
        </w:rPr>
      </w:pPr>
      <w:r>
        <w:rPr>
          <w:color w:val="000000"/>
        </w:rPr>
        <w:t>Department of Psychological and Brain Sciences, Indiana University</w:t>
      </w:r>
    </w:p>
    <w:p w14:paraId="3A0FFF84" w14:textId="77777777" w:rsidR="006558A4" w:rsidRDefault="006558A4" w:rsidP="006558A4">
      <w:pPr>
        <w:pBdr>
          <w:top w:val="nil"/>
          <w:left w:val="nil"/>
          <w:bottom w:val="nil"/>
          <w:right w:val="nil"/>
          <w:between w:val="nil"/>
        </w:pBdr>
        <w:spacing w:line="240" w:lineRule="auto"/>
        <w:ind w:left="0" w:hanging="2"/>
        <w:jc w:val="center"/>
        <w:rPr>
          <w:color w:val="000000"/>
        </w:rPr>
      </w:pPr>
      <w:r>
        <w:rPr>
          <w:color w:val="000000"/>
        </w:rPr>
        <w:t xml:space="preserve"> 1101 E. Tenth Street, Bloomington, IN., 47405 USA</w:t>
      </w:r>
    </w:p>
    <w:p w14:paraId="12CA4C10" w14:textId="77777777" w:rsidR="006558A4" w:rsidRDefault="006558A4">
      <w:pPr>
        <w:pBdr>
          <w:top w:val="nil"/>
          <w:left w:val="nil"/>
          <w:bottom w:val="nil"/>
          <w:right w:val="nil"/>
          <w:between w:val="nil"/>
        </w:pBdr>
        <w:spacing w:line="240" w:lineRule="auto"/>
        <w:ind w:left="0" w:hanging="2"/>
        <w:jc w:val="center"/>
        <w:rPr>
          <w:b/>
          <w:color w:val="000000"/>
          <w:sz w:val="22"/>
          <w:szCs w:val="22"/>
        </w:rPr>
      </w:pPr>
    </w:p>
    <w:p w14:paraId="75D4C4DF" w14:textId="77777777" w:rsidR="00632207" w:rsidRDefault="00A623A0">
      <w:pPr>
        <w:pBdr>
          <w:top w:val="nil"/>
          <w:left w:val="nil"/>
          <w:bottom w:val="nil"/>
          <w:right w:val="nil"/>
          <w:between w:val="nil"/>
        </w:pBdr>
        <w:spacing w:line="240" w:lineRule="auto"/>
        <w:ind w:left="0" w:hanging="2"/>
        <w:jc w:val="center"/>
        <w:rPr>
          <w:b/>
          <w:color w:val="000000"/>
          <w:sz w:val="22"/>
          <w:szCs w:val="22"/>
        </w:rPr>
      </w:pPr>
      <w:r>
        <w:rPr>
          <w:b/>
          <w:color w:val="000000"/>
          <w:sz w:val="22"/>
          <w:szCs w:val="22"/>
        </w:rPr>
        <w:t>Richard M. Shiffrin (Shiffrin@indiana.edu)</w:t>
      </w:r>
    </w:p>
    <w:p w14:paraId="7E918EA7" w14:textId="77777777" w:rsidR="00632207" w:rsidRDefault="00A623A0">
      <w:pPr>
        <w:pBdr>
          <w:top w:val="nil"/>
          <w:left w:val="nil"/>
          <w:bottom w:val="nil"/>
          <w:right w:val="nil"/>
          <w:between w:val="nil"/>
        </w:pBdr>
        <w:spacing w:line="240" w:lineRule="auto"/>
        <w:ind w:left="0" w:hanging="2"/>
        <w:jc w:val="center"/>
        <w:rPr>
          <w:color w:val="000000"/>
        </w:rPr>
      </w:pPr>
      <w:r>
        <w:rPr>
          <w:color w:val="000000"/>
        </w:rPr>
        <w:t>Department of Psychological and Brain Sciences, Indiana University</w:t>
      </w:r>
    </w:p>
    <w:p w14:paraId="311A8F62" w14:textId="77777777" w:rsidR="00632207" w:rsidRDefault="00A623A0">
      <w:pPr>
        <w:pBdr>
          <w:top w:val="nil"/>
          <w:left w:val="nil"/>
          <w:bottom w:val="nil"/>
          <w:right w:val="nil"/>
          <w:between w:val="nil"/>
        </w:pBdr>
        <w:spacing w:line="240" w:lineRule="auto"/>
        <w:ind w:left="0" w:hanging="2"/>
        <w:jc w:val="center"/>
        <w:rPr>
          <w:color w:val="000000"/>
        </w:rPr>
      </w:pPr>
      <w:r>
        <w:rPr>
          <w:color w:val="000000"/>
        </w:rPr>
        <w:t xml:space="preserve"> 1101 E. Tenth Street, Bloomington, IN., 47405 USA</w:t>
      </w:r>
      <w:commentRangeEnd w:id="0"/>
      <w:r w:rsidR="004C1F91">
        <w:rPr>
          <w:rStyle w:val="CommentReference"/>
        </w:rPr>
        <w:commentReference w:id="0"/>
      </w:r>
    </w:p>
    <w:p w14:paraId="62FB8009" w14:textId="77777777" w:rsidR="00632207" w:rsidRDefault="00632207">
      <w:pPr>
        <w:ind w:left="0" w:hanging="2"/>
        <w:jc w:val="center"/>
      </w:pPr>
    </w:p>
    <w:p w14:paraId="656BC683" w14:textId="77777777" w:rsidR="00632207" w:rsidRDefault="00632207">
      <w:pPr>
        <w:ind w:left="0" w:hanging="2"/>
        <w:jc w:val="center"/>
      </w:pPr>
    </w:p>
    <w:p w14:paraId="72AB8958" w14:textId="77777777" w:rsidR="00632207" w:rsidRDefault="00632207">
      <w:pPr>
        <w:ind w:left="0" w:hanging="2"/>
        <w:jc w:val="center"/>
        <w:sectPr w:rsidR="00632207">
          <w:pgSz w:w="12240" w:h="15840"/>
          <w:pgMar w:top="1440" w:right="1080" w:bottom="1080" w:left="1080" w:header="720" w:footer="720" w:gutter="0"/>
          <w:pgNumType w:start="1"/>
          <w:cols w:space="720" w:equalWidth="0">
            <w:col w:w="9360"/>
          </w:cols>
        </w:sectPr>
      </w:pPr>
    </w:p>
    <w:p w14:paraId="39C0FB8A" w14:textId="77777777" w:rsidR="00632207" w:rsidRDefault="00A623A0">
      <w:pPr>
        <w:keepNext/>
        <w:pBdr>
          <w:top w:val="nil"/>
          <w:left w:val="nil"/>
          <w:bottom w:val="nil"/>
          <w:right w:val="nil"/>
          <w:between w:val="nil"/>
        </w:pBdr>
        <w:spacing w:after="120" w:line="240" w:lineRule="auto"/>
        <w:ind w:left="0" w:hanging="2"/>
        <w:jc w:val="center"/>
        <w:rPr>
          <w:b/>
          <w:color w:val="000000"/>
        </w:rPr>
      </w:pPr>
      <w:r>
        <w:rPr>
          <w:b/>
          <w:color w:val="000000"/>
        </w:rPr>
        <w:t>Abstract</w:t>
      </w:r>
    </w:p>
    <w:p w14:paraId="3B7EBFAA" w14:textId="77777777" w:rsidR="00632207" w:rsidRDefault="00C27157">
      <w:pPr>
        <w:ind w:left="0" w:hanging="2"/>
        <w:rPr>
          <w:sz w:val="16"/>
          <w:szCs w:val="16"/>
        </w:rPr>
      </w:pPr>
      <w:r>
        <w:rPr>
          <w:color w:val="000000"/>
          <w:sz w:val="18"/>
          <w:szCs w:val="18"/>
        </w:rPr>
        <w:t>Abstract goes here</w:t>
      </w:r>
      <w:r w:rsidR="006558A4">
        <w:rPr>
          <w:color w:val="000000"/>
          <w:sz w:val="18"/>
          <w:szCs w:val="18"/>
        </w:rPr>
        <w:t xml:space="preserv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w:t>
      </w:r>
    </w:p>
    <w:p w14:paraId="088BB121" w14:textId="77777777" w:rsidR="00632207" w:rsidRDefault="00A623A0">
      <w:pPr>
        <w:pBdr>
          <w:top w:val="nil"/>
          <w:left w:val="nil"/>
          <w:bottom w:val="nil"/>
          <w:right w:val="nil"/>
          <w:between w:val="nil"/>
        </w:pBdr>
        <w:spacing w:before="120" w:line="240" w:lineRule="auto"/>
        <w:ind w:left="0" w:right="187" w:hanging="2"/>
        <w:rPr>
          <w:color w:val="FF0000"/>
          <w:sz w:val="18"/>
          <w:szCs w:val="18"/>
        </w:rPr>
      </w:pPr>
      <w:r>
        <w:rPr>
          <w:b/>
          <w:color w:val="000000"/>
          <w:sz w:val="18"/>
          <w:szCs w:val="18"/>
        </w:rPr>
        <w:t xml:space="preserve">Keywords: </w:t>
      </w:r>
      <w:r>
        <w:rPr>
          <w:color w:val="000000"/>
          <w:sz w:val="18"/>
          <w:szCs w:val="18"/>
        </w:rPr>
        <w:t>Memory search; Old-new recognition; Automatic processing; Response times; Short-term memory</w:t>
      </w:r>
    </w:p>
    <w:p w14:paraId="721706B1" w14:textId="77777777" w:rsidR="00632207" w:rsidRDefault="00A623A0">
      <w:pPr>
        <w:pStyle w:val="Heading1"/>
        <w:spacing w:before="220"/>
        <w:ind w:left="0" w:hanging="2"/>
      </w:pPr>
      <w:r>
        <w:t>Introduction</w:t>
      </w:r>
    </w:p>
    <w:p w14:paraId="7868ADFB" w14:textId="47069F74" w:rsidR="00632207" w:rsidRDefault="00A623A0" w:rsidP="000731EA">
      <w:pPr>
        <w:pBdr>
          <w:top w:val="nil"/>
          <w:left w:val="nil"/>
          <w:bottom w:val="nil"/>
          <w:right w:val="nil"/>
          <w:between w:val="nil"/>
        </w:pBdr>
        <w:spacing w:line="240" w:lineRule="auto"/>
        <w:ind w:leftChars="0" w:left="2" w:hanging="2"/>
        <w:rPr>
          <w:sz w:val="18"/>
          <w:szCs w:val="18"/>
        </w:rPr>
      </w:pPr>
      <w:r>
        <w:t xml:space="preserve">Short-term memory (STM) lies at the heart of cognition. It has limited capacity and therefore exerts a profound influence on people’s ability to remember, decide, plan, retrieve, and act.  The operations and capacity of STM have been studied extensively with various behavioral tasks and neural measurements. Behavioral tasks include recognition, recall, cued recall, serial recall, free recall, and continuous monitoring for short-term repeats of earlier items. Reviewing the voluminous literature on STM goes well beyond the scope of this article. Rather, the present focus is on one method for assessing STM: short-term probe recognition. In this paradigm, a short list of items is presented sequentially. The lists typically vary in length from one to eight items. The items can be letters, numbers, words, pictures, colors, among other choices. Following the list a test item (the probe) is presented.  Test probes selected from the just seen list are </w:t>
      </w:r>
      <w:r>
        <w:t xml:space="preserve">termed </w:t>
      </w:r>
      <w:r>
        <w:rPr>
          <w:i/>
        </w:rPr>
        <w:t xml:space="preserve">old </w:t>
      </w:r>
      <w:r>
        <w:t xml:space="preserve">items or </w:t>
      </w:r>
      <w:r>
        <w:rPr>
          <w:i/>
        </w:rPr>
        <w:t>targets</w:t>
      </w:r>
      <w:r>
        <w:t xml:space="preserve">; test items not from that list are termed </w:t>
      </w:r>
      <w:r>
        <w:rPr>
          <w:i/>
        </w:rPr>
        <w:t>new</w:t>
      </w:r>
      <w:r>
        <w:t xml:space="preserve"> items or </w:t>
      </w:r>
      <w:r>
        <w:rPr>
          <w:i/>
        </w:rPr>
        <w:t>foils</w:t>
      </w:r>
      <w:r>
        <w:t xml:space="preserve">. Observers are instructed to indicate whether the test probe was old or new as rapidly as possible without making </w:t>
      </w:r>
      <w:ins w:id="1" w:author="Shiffrin, Richard M." w:date="2020-01-21T09:35:00Z">
        <w:r w:rsidR="008378B4">
          <w:t xml:space="preserve">(very many) </w:t>
        </w:r>
      </w:ins>
      <w:r>
        <w:t>errors. The results demonstrate one form of limited capacity because accuracy drops and response time (RT) gets longer as the list-length increases.</w:t>
      </w:r>
      <w:r>
        <w:rPr>
          <w:sz w:val="18"/>
          <w:szCs w:val="18"/>
        </w:rPr>
        <w:tab/>
      </w:r>
    </w:p>
    <w:p w14:paraId="62E775C9" w14:textId="77777777" w:rsidR="00632207" w:rsidRDefault="00A623A0" w:rsidP="000731EA">
      <w:pPr>
        <w:pBdr>
          <w:top w:val="nil"/>
          <w:left w:val="nil"/>
          <w:bottom w:val="nil"/>
          <w:right w:val="nil"/>
          <w:between w:val="nil"/>
        </w:pBdr>
        <w:spacing w:line="240" w:lineRule="auto"/>
        <w:ind w:leftChars="0" w:left="0" w:firstLineChars="0" w:firstLine="187"/>
      </w:pPr>
      <w:r>
        <w:t>The earliest studies of this sort were carried out in such a way (e.g. slow presentations) that rehearsal could have been (and likely was) used during presentation of the list (Sternberg, 1966). More recent studies have minimized rehearsal opportunities. Typical results (</w:t>
      </w:r>
      <w:proofErr w:type="spellStart"/>
      <w:r>
        <w:t>Monsell</w:t>
      </w:r>
      <w:proofErr w:type="spellEnd"/>
      <w:r>
        <w:t xml:space="preserve">, 1978; </w:t>
      </w:r>
      <w:proofErr w:type="spellStart"/>
      <w:r>
        <w:t>McElree</w:t>
      </w:r>
      <w:proofErr w:type="spellEnd"/>
      <w:r>
        <w:t xml:space="preserve"> &amp; </w:t>
      </w:r>
      <w:proofErr w:type="spellStart"/>
      <w:r>
        <w:t>Dosher</w:t>
      </w:r>
      <w:proofErr w:type="spellEnd"/>
      <w:r>
        <w:t xml:space="preserve">, 1989; </w:t>
      </w:r>
      <w:proofErr w:type="spellStart"/>
      <w:r>
        <w:t>Nosofsky</w:t>
      </w:r>
      <w:proofErr w:type="spellEnd"/>
      <w:r>
        <w:t xml:space="preserve"> et al., 2011) show that performance decreases as a test probe’s </w:t>
      </w:r>
      <w:r>
        <w:rPr>
          <w:i/>
        </w:rPr>
        <w:t>lag</w:t>
      </w:r>
      <w:r>
        <w:t xml:space="preserve"> on the study list increases (where </w:t>
      </w:r>
      <w:r>
        <w:rPr>
          <w:i/>
        </w:rPr>
        <w:t>lag</w:t>
      </w:r>
      <w:r>
        <w:t xml:space="preserve"> is defined as the number of items intervening between the item’s presentation on the study list and its test). A simple account has item strength dropping as time after presentation increases. In addition the lag functions lie more or less lie atop one another for different list lengths, so average performance for longer lists decreases due to the inclusion of items with greater lags. We will see later that these results depend on the use of a ‘varied mapping’ procedure (VM): Across trials the same items are continually reused, sometimes as targets and sometimes as foils.</w:t>
      </w:r>
    </w:p>
    <w:p w14:paraId="649E86BF" w14:textId="77777777" w:rsidR="00632207" w:rsidRDefault="00A623A0" w:rsidP="000731EA">
      <w:pPr>
        <w:pBdr>
          <w:top w:val="nil"/>
          <w:left w:val="nil"/>
          <w:bottom w:val="nil"/>
          <w:right w:val="nil"/>
          <w:between w:val="nil"/>
        </w:pBdr>
        <w:spacing w:line="240" w:lineRule="auto"/>
        <w:ind w:leftChars="0" w:left="0" w:firstLineChars="0" w:firstLine="187"/>
      </w:pPr>
      <w:r>
        <w:t xml:space="preserve">A class of models that does well to explain these data are based on the concept of ‘familiarity’: Due to having been seen recently on the study list, targets are more familiar (have more ‘strength’) than foils.   </w:t>
      </w:r>
      <w:proofErr w:type="spellStart"/>
      <w:r>
        <w:t>Nosofsky</w:t>
      </w:r>
      <w:proofErr w:type="spellEnd"/>
      <w:r>
        <w:t xml:space="preserve"> et al. (2011, 2014a) implemented a version of such a familiarity model to explain both accuracy and RT as functions of list length and lag. It is based on a variant of the Exemplar Based Random Walk (EBRW) model proposed originally by </w:t>
      </w:r>
      <w:proofErr w:type="spellStart"/>
      <w:r>
        <w:t>Nosofsky</w:t>
      </w:r>
      <w:proofErr w:type="spellEnd"/>
      <w:r>
        <w:t xml:space="preserve"> and </w:t>
      </w:r>
      <w:proofErr w:type="spellStart"/>
      <w:r>
        <w:t>Palmeri</w:t>
      </w:r>
      <w:proofErr w:type="spellEnd"/>
      <w:r>
        <w:t xml:space="preserve"> (1997) for categorization: Evidence is accumulated </w:t>
      </w:r>
      <w:r>
        <w:lastRenderedPageBreak/>
        <w:t>as a random walk until a target or foil boundary is reached. The value of familiarity determines the probability of taking a step toward either the target or foil decision boundary.</w:t>
      </w:r>
    </w:p>
    <w:p w14:paraId="30A4285A" w14:textId="77777777" w:rsidR="00632207" w:rsidRDefault="00A623A0" w:rsidP="000731EA">
      <w:pPr>
        <w:pBdr>
          <w:top w:val="nil"/>
          <w:left w:val="nil"/>
          <w:bottom w:val="nil"/>
          <w:right w:val="nil"/>
          <w:between w:val="nil"/>
        </w:pBdr>
        <w:spacing w:line="240" w:lineRule="auto"/>
        <w:ind w:leftChars="0" w:left="0" w:firstLineChars="0" w:firstLine="187"/>
      </w:pPr>
      <w:r>
        <w:t>In recent research, Nosofsky, Shiffrin and Cao (</w:t>
      </w:r>
      <w:proofErr w:type="spellStart"/>
      <w:r>
        <w:t>Nosofsky</w:t>
      </w:r>
      <w:proofErr w:type="spellEnd"/>
      <w:r>
        <w:t xml:space="preserve"> et al., 2014b, in press; Cao, Shiffrin, &amp; Nosofsky, 201</w:t>
      </w:r>
      <w:sdt>
        <w:sdtPr>
          <w:tag w:val="goog_rdk_0"/>
          <w:id w:val="1220025150"/>
        </w:sdtPr>
        <w:sdtEndPr/>
        <w:sdtContent>
          <w:ins w:id="2" w:author="Rui Cao" w:date="2020-01-13T17:30:00Z">
            <w:r>
              <w:t>8</w:t>
            </w:r>
          </w:ins>
        </w:sdtContent>
      </w:sdt>
      <w:sdt>
        <w:sdtPr>
          <w:tag w:val="goog_rdk_1"/>
          <w:id w:val="1802806071"/>
        </w:sdtPr>
        <w:sdtEndPr/>
        <w:sdtContent>
          <w:del w:id="3" w:author="Rui Cao" w:date="2020-01-13T17:30:00Z">
            <w:r>
              <w:delText>X</w:delText>
            </w:r>
          </w:del>
        </w:sdtContent>
      </w:sdt>
      <w:r>
        <w:t xml:space="preserve">) have explored in detail the contributions to performance of traces of items from prior lists and of learning that takes place as list presentations continue. The paradigms compare VM to ‘consistent mapping’ (CM), critically important manipulations first explored in detail by Schneider and Shiffrin (1977) and Shiffrin and Schneider (1977). In CM, items are consistently mapped across trials: Targets remain targets and foils remain foils. As found by Shiffrin and Schneider for joint memory and visual search, </w:t>
      </w:r>
      <w:proofErr w:type="spellStart"/>
      <w:r>
        <w:t>Nosofsky</w:t>
      </w:r>
      <w:proofErr w:type="spellEnd"/>
      <w:r>
        <w:t xml:space="preserve"> et al.’s (2014a,b, in press) studies show that CM memory-search performance is dramatically better than VM performance.  Furthermore, any list-length effects tend to disappear for CM.  In addition, the CM improvements in pure memory-search paradigms occur very rapidly, early in a single session of training. </w:t>
      </w:r>
    </w:p>
    <w:p w14:paraId="24ACCBCE" w14:textId="6AD2FA61" w:rsidR="00632207" w:rsidRDefault="00A623A0" w:rsidP="000731EA">
      <w:pPr>
        <w:pBdr>
          <w:top w:val="nil"/>
          <w:left w:val="nil"/>
          <w:bottom w:val="nil"/>
          <w:right w:val="nil"/>
          <w:between w:val="nil"/>
        </w:pBdr>
        <w:spacing w:line="240" w:lineRule="auto"/>
        <w:ind w:leftChars="0" w:left="0" w:firstLineChars="0" w:firstLine="187"/>
      </w:pPr>
      <w:r>
        <w:t xml:space="preserve">The dominant theoretical interpretation of the enhanced CM performance is that it arises due to various forms of long-term learning. Within the context of pure memory-search tasks, </w:t>
      </w:r>
      <w:proofErr w:type="spellStart"/>
      <w:r>
        <w:t>Nosofsky</w:t>
      </w:r>
      <w:proofErr w:type="spellEnd"/>
      <w:r>
        <w:t xml:space="preserve"> et al. (2014b) and Cao et al. (201</w:t>
      </w:r>
      <w:sdt>
        <w:sdtPr>
          <w:tag w:val="goog_rdk_2"/>
          <w:id w:val="-937749078"/>
        </w:sdtPr>
        <w:sdtEndPr/>
        <w:sdtContent>
          <w:ins w:id="4" w:author="Rui Cao" w:date="2020-01-13T17:33:00Z">
            <w:r>
              <w:t>8</w:t>
            </w:r>
          </w:ins>
        </w:sdtContent>
      </w:sdt>
      <w:sdt>
        <w:sdtPr>
          <w:tag w:val="goog_rdk_3"/>
          <w:id w:val="1428694353"/>
        </w:sdtPr>
        <w:sdtEndPr/>
        <w:sdtContent>
          <w:del w:id="5" w:author="Rui Cao" w:date="2020-01-13T17:33:00Z">
            <w:r>
              <w:delText>X</w:delText>
            </w:r>
          </w:del>
        </w:sdtContent>
      </w:sdt>
      <w:r>
        <w:t xml:space="preserve">) have argued that observers learn long-term </w:t>
      </w:r>
      <w:r>
        <w:rPr>
          <w:i/>
        </w:rPr>
        <w:t>item-response</w:t>
      </w:r>
      <w:r>
        <w:t xml:space="preserve"> mappings between items and their assigned responses:  Because one set of items always serve as targets, and a separate set always serves as foils, observers can learn to attach old and new responses to the items in each set in order to perform the task, thereby bypassing the need to engage in a capacity-limited STM search of the present study list.  Indeed, the process of long-term item-response learning has been posited to be among the major routes to achieving automaticity in wide varieties of cognitive tasks (</w:t>
      </w:r>
      <w:ins w:id="6" w:author="Shiffrin, Richard M." w:date="2020-01-21T09:41:00Z">
        <w:r w:rsidR="008378B4">
          <w:t xml:space="preserve">not just by Shiffrin &amp; Schneider, but by many others; </w:t>
        </w:r>
      </w:ins>
      <w:r>
        <w:t>e.g., Logan, 1988).  We emphasize here that the process of “item-response learning” is conceptually distinct from that of “familiarity”: the latter is influenced solely by the frequency and recency with which an individual item is experienced, whereas the former depends on the extent to which items are consistently mapped to particular responses.</w:t>
      </w:r>
    </w:p>
    <w:p w14:paraId="14135FC7" w14:textId="21B1D84E" w:rsidR="00632207" w:rsidRDefault="00A623A0" w:rsidP="000731EA">
      <w:pPr>
        <w:pBdr>
          <w:top w:val="nil"/>
          <w:left w:val="nil"/>
          <w:bottom w:val="nil"/>
          <w:right w:val="nil"/>
          <w:between w:val="nil"/>
        </w:pBdr>
        <w:spacing w:line="240" w:lineRule="auto"/>
        <w:ind w:leftChars="0" w:left="0" w:firstLineChars="0" w:firstLine="187"/>
      </w:pPr>
      <w:r>
        <w:t xml:space="preserve">Although </w:t>
      </w:r>
      <w:proofErr w:type="spellStart"/>
      <w:r>
        <w:t>Nosofsky</w:t>
      </w:r>
      <w:proofErr w:type="spellEnd"/>
      <w:r>
        <w:t xml:space="preserve"> et al. (2014b) and Cao et al. (201</w:t>
      </w:r>
      <w:sdt>
        <w:sdtPr>
          <w:tag w:val="goog_rdk_4"/>
          <w:id w:val="-623464852"/>
        </w:sdtPr>
        <w:sdtEndPr/>
        <w:sdtContent>
          <w:ins w:id="7" w:author="Rui Cao" w:date="2020-01-13T17:29:00Z">
            <w:r>
              <w:t>8</w:t>
            </w:r>
          </w:ins>
        </w:sdtContent>
      </w:sdt>
      <w:sdt>
        <w:sdtPr>
          <w:tag w:val="goog_rdk_5"/>
          <w:id w:val="-1154910711"/>
        </w:sdtPr>
        <w:sdtEndPr/>
        <w:sdtContent>
          <w:del w:id="8" w:author="Rui Cao" w:date="2020-01-13T17:29:00Z">
            <w:r>
              <w:delText>X</w:delText>
            </w:r>
          </w:del>
        </w:sdtContent>
      </w:sdt>
      <w:r>
        <w:t xml:space="preserve">) attributed the CM advantage to item-response learning, a careful analysis reveals that it can also be broadly explained in terms of simple familiarity-based processes and by the fact that participants can adopt different familiarity-based decision criteria across VM and CM tasks.  In general there are two sources of familiarity in these paradigms: Short-term familiarity caused by an item’s appearance on the list just studied, and long-term familiarity caused by an item’s appearance on prior lists in the experiment. The short-term familiarity can be used to perform the task, since it differs for targets and foils. In VM, long-term familiarity is high and equal for targets and foils, because both have been experienced numerous times in lists presented on previous </w:t>
      </w:r>
      <w:r>
        <w:t>trials of the experiment. Thus to the extent that long-term familiarity adds to short-term familiarity, it acts to add noise and degrade VM performance.  By contrast, in CM, long-term familiarity is high for targets, but tends to be low for foils: It is high for targets because they occur with high frequency on study lists presented throughout the experiment; it is low for foils because these items are never presented on the previous study lists. Thus in CM long-term familiarity can help performance, adding extra evidence to short-term familiarity that will aid in discriminating targets from foils. Additional evidence bearing on the role of familiarity-based processing is provided by short-term probe recognition tasks that use “all-new” (AN) items (</w:t>
      </w:r>
      <w:proofErr w:type="spellStart"/>
      <w:r>
        <w:t>Nosofsky</w:t>
      </w:r>
      <w:proofErr w:type="spellEnd"/>
      <w:r>
        <w:t xml:space="preserve"> et al., 2014a,b; in press): These items appear on study lists at most once throughout the experiment.  As opposed to CM and VM, AN items are unfamiliar on the basis of prior trials.  Short-term probe recognition performance for AN is typically intermediate between CM and VM, a result consistent with predictions from familiarity-based models:  AN should perform better than VM, because there is no substantial noise contributed by long-term familiarity; but worse than CM because the extra discrimination from long-term familiarity that helps CM is missing in AN. </w:t>
      </w:r>
      <w:ins w:id="9" w:author="Shiffrin, Richard M." w:date="2020-01-21T09:45:00Z">
        <w:r w:rsidR="008378B4">
          <w:t>Of course item-response learning is also impossible for AN items</w:t>
        </w:r>
        <w:r w:rsidR="007A453E">
          <w:t xml:space="preserve">, another factor that </w:t>
        </w:r>
      </w:ins>
      <w:ins w:id="10" w:author="Shiffrin, Richard M." w:date="2020-01-21T09:46:00Z">
        <w:r w:rsidR="007A453E">
          <w:t>could reduce AN performance relative to CM. This issue will be one of those explored in the present research.</w:t>
        </w:r>
      </w:ins>
    </w:p>
    <w:p w14:paraId="464E02C6" w14:textId="505AAD20" w:rsidR="00632207" w:rsidRDefault="00A623A0" w:rsidP="000731EA">
      <w:pPr>
        <w:pBdr>
          <w:top w:val="nil"/>
          <w:left w:val="nil"/>
          <w:bottom w:val="nil"/>
          <w:right w:val="nil"/>
          <w:between w:val="nil"/>
        </w:pBdr>
        <w:spacing w:line="240" w:lineRule="auto"/>
        <w:ind w:leftChars="0" w:left="0" w:firstLineChars="0" w:firstLine="187"/>
      </w:pPr>
      <w:r>
        <w:t xml:space="preserve">To gain evidence bearing on whether changed familiarity-based criterion settings may underlie the dramatic performance differences observed across pure-list VM, CM, and AN conditions – </w:t>
      </w:r>
      <w:r>
        <w:rPr>
          <w:color w:val="FB0007"/>
        </w:rPr>
        <w:t>at least during the early stages of learning</w:t>
      </w:r>
      <w:r>
        <w:t xml:space="preserve"> -- </w:t>
      </w:r>
      <w:proofErr w:type="spellStart"/>
      <w:r>
        <w:t>Nosofsky</w:t>
      </w:r>
      <w:proofErr w:type="spellEnd"/>
      <w:r>
        <w:t xml:space="preserve"> et al. (in press) tested a ‘mixed-lists’ condition.  In this condition, the individual study lists contained equal mixtures of VM, CM and AN items, so that responding would be based on a common set of processes and criteria. For purposes of comparison, they also tested pure-list VM, CM and AN conditions. The main results are shown in Figure 1. As can be seen in the left panels, the pure CM and VM conditions show the dramatic differences in performance that were expected. By contrast, the mixed conditions (right panels) showed a complicated pattern but the key result was that there was virtually no difference in performance for the old-CM versus the old-VM targets.  Because the old-CM and old-VM items were roughly equally familiar and the mixed-list design forced the use of a common set of decision criteria, the broad pattern of results seems explainable in terms of a familiarity-based decision model.   The mixed-condition results challenged the view that an automatic form of item-response learning took place for the old-CM items: </w:t>
      </w:r>
      <w:ins w:id="11" w:author="Shiffrin, Richard M." w:date="2020-01-21T09:48:00Z">
        <w:r w:rsidR="007A453E">
          <w:t>T</w:t>
        </w:r>
      </w:ins>
      <w:del w:id="12" w:author="Shiffrin, Richard M." w:date="2020-01-21T09:48:00Z">
        <w:r w:rsidDel="007A453E">
          <w:delText xml:space="preserve"> otherwise, because t</w:delText>
        </w:r>
      </w:del>
      <w:r>
        <w:t xml:space="preserve">he old-CM items received consistent item-response mappings, </w:t>
      </w:r>
      <w:ins w:id="13" w:author="Shiffrin, Richard M." w:date="2020-01-21T09:49:00Z">
        <w:r w:rsidR="007A453E">
          <w:t xml:space="preserve">so automatic learning should have produced better </w:t>
        </w:r>
      </w:ins>
      <w:ins w:id="14" w:author="Shiffrin, Richard M." w:date="2020-01-21T09:51:00Z">
        <w:r w:rsidR="007A453E">
          <w:t>performance</w:t>
        </w:r>
        <w:r w:rsidR="007A453E">
          <w:t xml:space="preserve"> for </w:t>
        </w:r>
      </w:ins>
      <w:ins w:id="15" w:author="Shiffrin, Richard M." w:date="2020-01-21T09:50:00Z">
        <w:r w:rsidR="007A453E">
          <w:t>CM-</w:t>
        </w:r>
        <w:proofErr w:type="spellStart"/>
        <w:r w:rsidR="007A453E">
          <w:t>target</w:t>
        </w:r>
      </w:ins>
      <w:ins w:id="16" w:author="Shiffrin, Richard M." w:date="2020-01-21T09:51:00Z">
        <w:r w:rsidR="007A453E">
          <w:t>ss</w:t>
        </w:r>
      </w:ins>
      <w:proofErr w:type="spellEnd"/>
      <w:ins w:id="17" w:author="Shiffrin, Richard M." w:date="2020-01-21T09:50:00Z">
        <w:r w:rsidR="007A453E">
          <w:t xml:space="preserve"> </w:t>
        </w:r>
      </w:ins>
      <w:ins w:id="18" w:author="Shiffrin, Richard M." w:date="2020-01-21T09:49:00Z">
        <w:r w:rsidR="007A453E">
          <w:t xml:space="preserve">than </w:t>
        </w:r>
      </w:ins>
      <w:ins w:id="19" w:author="Shiffrin, Richard M." w:date="2020-01-21T09:51:00Z">
        <w:r w:rsidR="007A453E">
          <w:t>VM-targets</w:t>
        </w:r>
      </w:ins>
      <w:ins w:id="20" w:author="Shiffrin, Richard M." w:date="2020-01-21T09:50:00Z">
        <w:r w:rsidR="007A453E">
          <w:t xml:space="preserve"> in the same list. </w:t>
        </w:r>
      </w:ins>
      <w:del w:id="21" w:author="Shiffrin, Richard M." w:date="2020-01-21T09:50:00Z">
        <w:r w:rsidDel="007A453E">
          <w:delText>whereas the old-VM items did not, performance on old-CM targets should have been dramatically better than for the VM targets.</w:delText>
        </w:r>
      </w:del>
    </w:p>
    <w:p w14:paraId="39CD4996" w14:textId="77777777" w:rsidR="00632207" w:rsidRDefault="00632207">
      <w:pPr>
        <w:spacing w:line="276" w:lineRule="auto"/>
        <w:ind w:left="0" w:hanging="2"/>
      </w:pPr>
    </w:p>
    <w:p w14:paraId="138CC94D" w14:textId="77777777" w:rsidR="00632207" w:rsidRDefault="00A623A0">
      <w:pPr>
        <w:spacing w:line="276" w:lineRule="auto"/>
        <w:ind w:left="0" w:hanging="2"/>
      </w:pPr>
      <w:r>
        <w:t xml:space="preserve"> </w:t>
      </w:r>
    </w:p>
    <w:p w14:paraId="1B133F3B" w14:textId="77777777" w:rsidR="00632207" w:rsidRDefault="00632207">
      <w:pPr>
        <w:spacing w:line="276" w:lineRule="auto"/>
        <w:ind w:left="0" w:hanging="2"/>
      </w:pPr>
    </w:p>
    <w:p w14:paraId="4C6D6D02" w14:textId="77777777" w:rsidR="00632207" w:rsidRDefault="00A623A0">
      <w:pPr>
        <w:spacing w:line="276" w:lineRule="auto"/>
        <w:ind w:left="0" w:hanging="2"/>
        <w:jc w:val="center"/>
      </w:pPr>
      <w:r>
        <w:t>Insert Figure 1 about here</w:t>
      </w:r>
    </w:p>
    <w:p w14:paraId="1CFBD6DF" w14:textId="77777777" w:rsidR="00632207" w:rsidRDefault="00632207">
      <w:pPr>
        <w:spacing w:line="276" w:lineRule="auto"/>
        <w:ind w:left="0" w:hanging="2"/>
      </w:pPr>
    </w:p>
    <w:p w14:paraId="046EE722" w14:textId="77777777" w:rsidR="00632207" w:rsidRDefault="00632207">
      <w:pPr>
        <w:spacing w:line="276" w:lineRule="auto"/>
        <w:ind w:left="0" w:hanging="2"/>
      </w:pPr>
    </w:p>
    <w:p w14:paraId="2DA5A6B8" w14:textId="6D6B3D55" w:rsidR="00632207" w:rsidRDefault="00A623A0">
      <w:pPr>
        <w:spacing w:line="240" w:lineRule="auto"/>
        <w:ind w:leftChars="0" w:left="0" w:firstLineChars="0" w:firstLine="187"/>
        <w:contextualSpacing/>
        <w:pPrChange w:id="22" w:author="Nosofsky, Robert M. [2]" w:date="2020-01-20T12:52:00Z">
          <w:pPr>
            <w:spacing w:line="276" w:lineRule="auto"/>
            <w:ind w:leftChars="0" w:left="0" w:firstLineChars="0" w:firstLine="187"/>
          </w:pPr>
        </w:pPrChange>
      </w:pPr>
      <w:r>
        <w:t>Thus</w:t>
      </w:r>
      <w:del w:id="23" w:author="Shiffrin, Richard M." w:date="2020-01-21T09:52:00Z">
        <w:r w:rsidDel="007A453E">
          <w:delText>,</w:delText>
        </w:r>
      </w:del>
      <w:r>
        <w:t xml:space="preserve"> the question arises whether or not item-response-learning does indeed take place for CM items </w:t>
      </w:r>
      <w:r w:rsidRPr="00EC5AC6">
        <w:rPr>
          <w:rPrChange w:id="24" w:author="Nosofsky, Robert M. [2]" w:date="2020-01-20T12:52:00Z">
            <w:rPr>
              <w:color w:val="FB0007"/>
            </w:rPr>
          </w:rPrChange>
        </w:rPr>
        <w:t>during early stages of STM memory search—</w:t>
      </w:r>
      <w:ins w:id="25" w:author="Shiffrin, Richard M." w:date="2020-01-21T09:53:00Z">
        <w:r w:rsidR="007A453E">
          <w:t>the qualitatively large features of the results can be explained by the use of familiarity without le</w:t>
        </w:r>
      </w:ins>
      <w:ins w:id="26" w:author="Shiffrin, Richard M." w:date="2020-01-21T09:54:00Z">
        <w:r w:rsidR="007A453E">
          <w:t>arning</w:t>
        </w:r>
      </w:ins>
      <w:del w:id="27" w:author="Shiffrin, Richard M." w:date="2020-01-21T09:54:00Z">
        <w:r w:rsidRPr="00EC5AC6" w:rsidDel="007A453E">
          <w:rPr>
            <w:rPrChange w:id="28" w:author="Nosofsky, Robert M. [2]" w:date="2020-01-20T12:52:00Z">
              <w:rPr>
                <w:color w:val="FB0007"/>
              </w:rPr>
            </w:rPrChange>
          </w:rPr>
          <w:delText>it could be that the paradigm inhibits or slows learning, so that the performance we see is mostly or wholly based on familiarity differences</w:delText>
        </w:r>
      </w:del>
      <w:r w:rsidRPr="00EC5AC6">
        <w:rPr>
          <w:rPrChange w:id="29" w:author="Nosofsky, Robert M. [2]" w:date="2020-01-20T12:52:00Z">
            <w:rPr>
              <w:color w:val="FB0007"/>
            </w:rPr>
          </w:rPrChange>
        </w:rPr>
        <w:t xml:space="preserve">. The present research pursues this question </w:t>
      </w:r>
      <w:sdt>
        <w:sdtPr>
          <w:tag w:val="goog_rdk_6"/>
          <w:id w:val="-2099252339"/>
        </w:sdtPr>
        <w:sdtEndPr/>
        <w:sdtContent>
          <w:ins w:id="30" w:author="Rui Cao" w:date="2020-01-13T18:27:00Z">
            <w:r w:rsidRPr="00EC5AC6">
              <w:rPr>
                <w:rPrChange w:id="31" w:author="Nosofsky, Robert M. [2]" w:date="2020-01-20T12:52:00Z">
                  <w:rPr>
                    <w:color w:val="FB0007"/>
                  </w:rPr>
                </w:rPrChange>
              </w:rPr>
              <w:t xml:space="preserve">using </w:t>
            </w:r>
          </w:ins>
        </w:sdtContent>
      </w:sdt>
      <w:r>
        <w:t xml:space="preserve">a modified version of the STM probe-recognition paradigm designed to equate </w:t>
      </w:r>
      <w:ins w:id="32" w:author="Shiffrin, Richard M." w:date="2020-01-21T09:55:00Z">
        <w:r w:rsidR="007A453E">
          <w:t xml:space="preserve">overall </w:t>
        </w:r>
      </w:ins>
      <w:r>
        <w:t>familiarity for targets and foils</w:t>
      </w:r>
      <w:ins w:id="33" w:author="Shiffrin, Richard M." w:date="2020-01-21T09:55:00Z">
        <w:r w:rsidR="00CF213C">
          <w:t xml:space="preserve">, </w:t>
        </w:r>
      </w:ins>
      <w:ins w:id="34" w:author="Shiffrin, Richard M." w:date="2020-01-21T09:57:00Z">
        <w:r w:rsidR="00CF213C">
          <w:t xml:space="preserve">to </w:t>
        </w:r>
      </w:ins>
      <w:ins w:id="35" w:author="Shiffrin, Richard M." w:date="2020-01-21T09:55:00Z">
        <w:r w:rsidR="00CF213C">
          <w:t xml:space="preserve">equate these </w:t>
        </w:r>
      </w:ins>
      <w:del w:id="36" w:author="Shiffrin, Richard M." w:date="2020-01-21T09:55:00Z">
        <w:r w:rsidDel="00CF213C">
          <w:delText xml:space="preserve"> </w:delText>
        </w:r>
      </w:del>
      <w:r>
        <w:t xml:space="preserve">in </w:t>
      </w:r>
      <w:ins w:id="37" w:author="Shiffrin, Richard M." w:date="2020-01-21T09:55:00Z">
        <w:r w:rsidR="007A453E">
          <w:t xml:space="preserve">both </w:t>
        </w:r>
      </w:ins>
      <w:r>
        <w:t xml:space="preserve">pure CM </w:t>
      </w:r>
      <w:ins w:id="38" w:author="Shiffrin, Richard M." w:date="2020-01-21T09:55:00Z">
        <w:r w:rsidR="007A453E">
          <w:t xml:space="preserve">and pure VM </w:t>
        </w:r>
      </w:ins>
      <w:r>
        <w:t>conditions</w:t>
      </w:r>
      <w:ins w:id="39" w:author="Shiffrin, Richard M." w:date="2020-01-21T09:56:00Z">
        <w:r w:rsidR="00CF213C">
          <w:t xml:space="preserve">, and </w:t>
        </w:r>
      </w:ins>
      <w:ins w:id="40" w:author="Shiffrin, Richard M." w:date="2020-01-21T09:57:00Z">
        <w:r w:rsidR="00CF213C">
          <w:t xml:space="preserve">to </w:t>
        </w:r>
      </w:ins>
      <w:ins w:id="41" w:author="Shiffrin, Richard M." w:date="2020-01-21T09:56:00Z">
        <w:r w:rsidR="00CF213C">
          <w:t xml:space="preserve">match familiarity in CM to VM. </w:t>
        </w:r>
      </w:ins>
      <w:del w:id="42" w:author="Shiffrin, Richard M." w:date="2020-01-21T09:57:00Z">
        <w:r w:rsidDel="00CF213C">
          <w:delText>.</w:delText>
        </w:r>
      </w:del>
      <w:ins w:id="43" w:author="Nosofsky, Robert M." w:date="2020-01-18T18:46:00Z">
        <w:del w:id="44" w:author="Shiffrin, Richard M." w:date="2020-01-21T09:57:00Z">
          <w:r w:rsidR="009E0827" w:rsidDel="00CF213C">
            <w:delText xml:space="preserve"> </w:delText>
          </w:r>
        </w:del>
        <w:r w:rsidR="009E0827">
          <w:t>We refer to our version of the STM probe-recognition task as the “side paradigm</w:t>
        </w:r>
      </w:ins>
      <w:ins w:id="45" w:author="Nosofsky, Robert M." w:date="2020-01-18T18:47:00Z">
        <w:r w:rsidR="009E0827">
          <w:t>”</w:t>
        </w:r>
        <w:r w:rsidR="00CD4B3B">
          <w:t xml:space="preserve"> </w:t>
        </w:r>
      </w:ins>
      <w:ins w:id="46" w:author="Nosofsky, Robert M." w:date="2020-01-19T20:15:00Z">
        <w:r w:rsidR="00CD4B3B">
          <w:t>–</w:t>
        </w:r>
      </w:ins>
      <w:ins w:id="47" w:author="Nosofsky, Robert M." w:date="2020-01-18T18:47:00Z">
        <w:r w:rsidR="00CD4B3B">
          <w:t xml:space="preserve"> for </w:t>
        </w:r>
      </w:ins>
      <w:ins w:id="48" w:author="Nosofsky, Robert M." w:date="2020-01-19T20:15:00Z">
        <w:r w:rsidR="00CD4B3B">
          <w:t>an illustration involving CM, see Figure 2.</w:t>
        </w:r>
      </w:ins>
      <w:r>
        <w:t xml:space="preserve">  Our method presented lists of study stimuli either to the left </w:t>
      </w:r>
      <w:ins w:id="49" w:author="Nosofsky, Robert M." w:date="2020-01-18T18:47:00Z">
        <w:r w:rsidR="009E0827">
          <w:t xml:space="preserve">side </w:t>
        </w:r>
      </w:ins>
      <w:r>
        <w:t xml:space="preserve">or right </w:t>
      </w:r>
      <w:ins w:id="50" w:author="Nosofsky, Robert M." w:date="2020-01-18T18:47:00Z">
        <w:r w:rsidR="009E0827">
          <w:t xml:space="preserve">side </w:t>
        </w:r>
      </w:ins>
      <w:r>
        <w:t xml:space="preserve">of fixation, followed by the test probe.   The instructions required the participant to press a response key on the same side as the study list if the test probe was old, but to press a response key on the opposite side of the study list if the test probe was new.  In CM one set of items was always studied on the left, whereas another set of items was always studied on the right. </w:t>
      </w:r>
      <w:ins w:id="51" w:author="Shiffrin, Richard M." w:date="2020-01-21T09:58:00Z">
        <w:r w:rsidR="00CF213C">
          <w:t xml:space="preserve">Foils were always chosen from the set on the other side. </w:t>
        </w:r>
      </w:ins>
      <w:r>
        <w:t xml:space="preserve">Thus a given CM test probe always required a consistent response with the same key, whether a target or foil. The design was symmetric so all CM items had equal familiarity.  We also tested VM conditions that varied the side of presentation of every item from trial to trial; </w:t>
      </w:r>
      <w:ins w:id="52" w:author="Shiffrin, Richard M." w:date="2020-01-21T09:59:00Z">
        <w:r w:rsidR="00CF213C">
          <w:t>on average these VM items had the same familiarity as the CM items. In a sec</w:t>
        </w:r>
      </w:ins>
      <w:ins w:id="53" w:author="Shiffrin, Richard M." w:date="2020-01-21T10:00:00Z">
        <w:r w:rsidR="00CF213C">
          <w:t xml:space="preserve">ond side-study we also tested </w:t>
        </w:r>
      </w:ins>
      <w:del w:id="54" w:author="Shiffrin, Richard M." w:date="2020-01-21T10:00:00Z">
        <w:r w:rsidDel="00CF213C">
          <w:delText xml:space="preserve">and </w:delText>
        </w:r>
      </w:del>
      <w:r>
        <w:t>AN conditions in which individual items did not repeat across trials, so always had low familiarity.  Th</w:t>
      </w:r>
      <w:ins w:id="55" w:author="Shiffrin, Richard M." w:date="2020-01-21T10:01:00Z">
        <w:r w:rsidR="00CF213C">
          <w:t>is</w:t>
        </w:r>
      </w:ins>
      <w:del w:id="56" w:author="Shiffrin, Richard M." w:date="2020-01-21T10:01:00Z">
        <w:r w:rsidDel="00CF213C">
          <w:delText>e</w:delText>
        </w:r>
      </w:del>
      <w:r>
        <w:t xml:space="preserve"> </w:t>
      </w:r>
      <w:ins w:id="57" w:author="Shiffrin, Richard M." w:date="2020-01-21T10:04:00Z">
        <w:r w:rsidR="00CF213C">
          <w:t>short-term probe recognition design</w:t>
        </w:r>
      </w:ins>
      <w:del w:id="58" w:author="Shiffrin, Richard M." w:date="2020-01-21T10:04:00Z">
        <w:r w:rsidDel="00CF213C">
          <w:delText>design</w:delText>
        </w:r>
      </w:del>
      <w:r>
        <w:t xml:space="preserve"> allo</w:t>
      </w:r>
      <w:ins w:id="59" w:author="Shiffrin, Richard M." w:date="2020-01-21T10:01:00Z">
        <w:r w:rsidR="00CF213C">
          <w:t>ws</w:t>
        </w:r>
      </w:ins>
      <w:del w:id="60" w:author="Shiffrin, Richard M." w:date="2020-01-21T10:01:00Z">
        <w:r w:rsidDel="00CF213C">
          <w:delText>wed</w:delText>
        </w:r>
      </w:del>
      <w:r>
        <w:t xml:space="preserve"> us to assess whether item-response learning t</w:t>
      </w:r>
      <w:ins w:id="61" w:author="Shiffrin, Richard M." w:date="2020-01-21T10:01:00Z">
        <w:r w:rsidR="00CF213C">
          <w:t>akes</w:t>
        </w:r>
      </w:ins>
      <w:del w:id="62" w:author="Shiffrin, Richard M." w:date="2020-01-21T10:01:00Z">
        <w:r w:rsidDel="00CF213C">
          <w:delText>ook</w:delText>
        </w:r>
      </w:del>
      <w:r>
        <w:t xml:space="preserve"> place for CM items</w:t>
      </w:r>
      <w:ins w:id="63" w:author="Shiffrin, Richard M." w:date="2020-01-21T10:02:00Z">
        <w:r w:rsidR="00CF213C">
          <w:t>, to assess the role of different sources of familiarity</w:t>
        </w:r>
      </w:ins>
      <w:r>
        <w:t xml:space="preserve"> and to assess </w:t>
      </w:r>
      <w:ins w:id="64" w:author="Shiffrin, Richard M." w:date="2020-01-21T10:03:00Z">
        <w:r w:rsidR="00CF213C">
          <w:t xml:space="preserve">the </w:t>
        </w:r>
      </w:ins>
      <w:r>
        <w:t xml:space="preserve">joint contributions of </w:t>
      </w:r>
      <w:ins w:id="65" w:author="Shiffrin, Richard M." w:date="2020-01-21T10:03:00Z">
        <w:r w:rsidR="00CF213C">
          <w:t xml:space="preserve">familiarity and </w:t>
        </w:r>
      </w:ins>
      <w:r>
        <w:t>item-response learning</w:t>
      </w:r>
      <w:ins w:id="66" w:author="Shiffrin, Richard M." w:date="2020-01-21T10:04:00Z">
        <w:r w:rsidR="00CF213C">
          <w:t>.</w:t>
        </w:r>
      </w:ins>
      <w:r>
        <w:t xml:space="preserve"> </w:t>
      </w:r>
      <w:del w:id="67" w:author="Shiffrin, Richard M." w:date="2020-01-21T10:04:00Z">
        <w:r w:rsidDel="00CF213C">
          <w:delText xml:space="preserve">and familiarity-based processing on STM probe recognition. </w:delText>
        </w:r>
      </w:del>
    </w:p>
    <w:p w14:paraId="46F9B07E" w14:textId="77777777" w:rsidR="00632207" w:rsidRDefault="00A623A0">
      <w:pPr>
        <w:pStyle w:val="Heading1"/>
        <w:spacing w:before="220"/>
        <w:ind w:left="0" w:hanging="2"/>
      </w:pPr>
      <w:r>
        <w:t>Experiment 1</w:t>
      </w:r>
    </w:p>
    <w:p w14:paraId="73F4AED5" w14:textId="3416BA9C" w:rsidR="00632207" w:rsidRDefault="00A623A0" w:rsidP="009A1C42">
      <w:pPr>
        <w:pBdr>
          <w:top w:val="nil"/>
          <w:left w:val="nil"/>
          <w:bottom w:val="nil"/>
          <w:right w:val="nil"/>
          <w:between w:val="nil"/>
        </w:pBdr>
        <w:spacing w:line="240" w:lineRule="auto"/>
        <w:ind w:leftChars="0" w:left="2" w:hanging="2"/>
        <w:rPr>
          <w:color w:val="000000"/>
        </w:rPr>
      </w:pPr>
      <w:r>
        <w:t>Th</w:t>
      </w:r>
      <w:r w:rsidR="00851F90">
        <w:t xml:space="preserve">is </w:t>
      </w:r>
      <w:ins w:id="68" w:author="Nosofsky, Robert M." w:date="2020-01-18T18:49:00Z">
        <w:r w:rsidR="009E0827">
          <w:t>experiment</w:t>
        </w:r>
      </w:ins>
      <w:del w:id="69" w:author="Nosofsky, Robert M." w:date="2020-01-18T18:49:00Z">
        <w:r w:rsidR="00851F90" w:rsidDel="009E0827">
          <w:delText>study</w:delText>
        </w:r>
      </w:del>
      <w:ins w:id="70" w:author="Nosofsky, Robert M." w:date="2020-01-18T18:48:00Z">
        <w:r w:rsidR="009E0827">
          <w:t xml:space="preserve"> tested the side paradigm using</w:t>
        </w:r>
      </w:ins>
      <w:del w:id="71" w:author="Nosofsky, Robert M." w:date="2020-01-18T18:48:00Z">
        <w:r w:rsidR="00851F90" w:rsidDel="009E0827">
          <w:delText xml:space="preserve"> examined</w:delText>
        </w:r>
      </w:del>
      <w:r w:rsidR="00851F90">
        <w:t xml:space="preserve"> </w:t>
      </w:r>
      <w:ins w:id="72" w:author="Nosofsky, Robert M." w:date="2020-01-18T18:31:00Z">
        <w:r w:rsidR="00526B15">
          <w:t>pure-</w:t>
        </w:r>
      </w:ins>
      <w:r w:rsidR="00851F90">
        <w:t xml:space="preserve">CM, </w:t>
      </w:r>
      <w:ins w:id="73" w:author="Nosofsky, Robert M." w:date="2020-01-18T18:31:00Z">
        <w:r w:rsidR="00526B15">
          <w:t>pure-</w:t>
        </w:r>
      </w:ins>
      <w:r w:rsidR="00851F90">
        <w:t>VM, and</w:t>
      </w:r>
      <w:ins w:id="74" w:author="Nosofsky, Robert M." w:date="2020-01-18T18:49:00Z">
        <w:r w:rsidR="009E0827">
          <w:t xml:space="preserve"> </w:t>
        </w:r>
      </w:ins>
      <w:del w:id="75" w:author="Nosofsky, Robert M." w:date="2020-01-18T18:49:00Z">
        <w:r w:rsidR="00851F90" w:rsidDel="009E0827">
          <w:delText xml:space="preserve"> a condition that used </w:delText>
        </w:r>
      </w:del>
      <w:ins w:id="76" w:author="Nosofsky, Robert M." w:date="2020-01-18T18:31:00Z">
        <w:r w:rsidR="00526B15">
          <w:t>mixed CM-VM</w:t>
        </w:r>
      </w:ins>
      <w:del w:id="77" w:author="Nosofsky, Robert M." w:date="2020-01-18T18:31:00Z">
        <w:r w:rsidR="00851F90" w:rsidDel="00526B15">
          <w:delText>both CM an</w:delText>
        </w:r>
      </w:del>
      <w:ins w:id="78" w:author="Nosofsky, Robert M." w:date="2020-01-18T18:32:00Z">
        <w:r w:rsidR="00526B15">
          <w:t xml:space="preserve"> study lists.</w:t>
        </w:r>
      </w:ins>
      <w:del w:id="79" w:author="Nosofsky, Robert M." w:date="2020-01-18T18:32:00Z">
        <w:r w:rsidR="00851F90" w:rsidDel="00526B15">
          <w:delText>d VM pictures in the same trials.</w:delText>
        </w:r>
      </w:del>
      <w:r w:rsidR="00851F90">
        <w:t xml:space="preserve"> </w:t>
      </w:r>
    </w:p>
    <w:p w14:paraId="0CE41226" w14:textId="77777777" w:rsidR="00632207" w:rsidRDefault="00A623A0" w:rsidP="009A1C42">
      <w:pPr>
        <w:pStyle w:val="Heading2"/>
        <w:spacing w:line="240" w:lineRule="auto"/>
        <w:ind w:leftChars="0" w:left="2" w:hanging="2"/>
      </w:pPr>
      <w:r>
        <w:t>Method</w:t>
      </w:r>
    </w:p>
    <w:p w14:paraId="2498FD85" w14:textId="40BDCDDC" w:rsidR="00632207" w:rsidRDefault="00A623A0" w:rsidP="009A1C42">
      <w:pPr>
        <w:spacing w:line="240" w:lineRule="auto"/>
        <w:ind w:leftChars="0" w:left="2" w:hanging="2"/>
        <w:rPr>
          <w:b/>
        </w:rPr>
      </w:pPr>
      <w:r>
        <w:rPr>
          <w:b/>
        </w:rPr>
        <w:t xml:space="preserve">Participants </w:t>
      </w:r>
      <w:r>
        <w:t>Undergraduates participated for class credit in single sessions lasting less than one hour. There were three groups of participants, trained respectively in a pure CM condition</w:t>
      </w:r>
      <w:ins w:id="80" w:author="Nosofsky, Robert M." w:date="2020-01-19T20:17:00Z">
        <w:r w:rsidR="00E46B84">
          <w:t xml:space="preserve"> (</w:t>
        </w:r>
      </w:ins>
      <w:del w:id="81" w:author="Nosofsky, Robert M." w:date="2020-01-19T20:17:00Z">
        <w:r w:rsidDel="00E46B84">
          <w:delText xml:space="preserve">, with </w:delText>
        </w:r>
      </w:del>
      <w:r>
        <w:t>28 participants</w:t>
      </w:r>
      <w:ins w:id="82" w:author="Nosofsky, Robert M." w:date="2020-01-19T20:17:00Z">
        <w:r w:rsidR="00E46B84">
          <w:t>)</w:t>
        </w:r>
      </w:ins>
      <w:r>
        <w:t>, a pure VM condition</w:t>
      </w:r>
      <w:ins w:id="83" w:author="Nosofsky, Robert M." w:date="2020-01-19T20:18:00Z">
        <w:r w:rsidR="00E46B84">
          <w:t xml:space="preserve"> (</w:t>
        </w:r>
      </w:ins>
      <w:del w:id="84" w:author="Nosofsky, Robert M." w:date="2020-01-19T20:17:00Z">
        <w:r w:rsidDel="00E46B84">
          <w:delText>,</w:delText>
        </w:r>
      </w:del>
      <w:del w:id="85" w:author="Nosofsky, Robert M." w:date="2020-01-19T20:18:00Z">
        <w:r w:rsidDel="00E46B84">
          <w:delText xml:space="preserve"> with </w:delText>
        </w:r>
      </w:del>
      <w:r>
        <w:t>28 participants</w:t>
      </w:r>
      <w:ins w:id="86" w:author="Nosofsky, Robert M." w:date="2020-01-19T20:18:00Z">
        <w:r w:rsidR="00E46B84">
          <w:t>)</w:t>
        </w:r>
      </w:ins>
      <w:r>
        <w:t xml:space="preserve"> and a Mixed VM/CM condition</w:t>
      </w:r>
      <w:ins w:id="87" w:author="Nosofsky, Robert M." w:date="2020-01-19T20:18:00Z">
        <w:r w:rsidR="00E46B84">
          <w:t xml:space="preserve"> (</w:t>
        </w:r>
      </w:ins>
      <w:del w:id="88" w:author="Nosofsky, Robert M." w:date="2020-01-19T20:18:00Z">
        <w:r w:rsidDel="00E46B84">
          <w:delText xml:space="preserve">, with </w:delText>
        </w:r>
      </w:del>
      <w:r>
        <w:t>30</w:t>
      </w:r>
      <w:del w:id="89" w:author="Nosofsky, Robert M." w:date="2020-01-19T20:18:00Z">
        <w:r w:rsidDel="00E46B84">
          <w:delText xml:space="preserve"> </w:delText>
        </w:r>
      </w:del>
      <w:ins w:id="90" w:author="Nosofsky, Robert M." w:date="2020-01-19T20:18:00Z">
        <w:r w:rsidR="00E46B84">
          <w:t xml:space="preserve"> </w:t>
        </w:r>
      </w:ins>
      <w:r>
        <w:t>participants</w:t>
      </w:r>
      <w:ins w:id="91" w:author="Nosofsky, Robert M." w:date="2020-01-19T20:18:00Z">
        <w:r w:rsidR="00E46B84">
          <w:t>)</w:t>
        </w:r>
      </w:ins>
      <w:r>
        <w:t xml:space="preserve">.  </w:t>
      </w:r>
      <w:ins w:id="92" w:author="Shiffrin, Richard M." w:date="2020-01-21T10:16:00Z">
        <w:r w:rsidR="00833E23">
          <w:t>T</w:t>
        </w:r>
        <w:r w:rsidR="00833E23">
          <w:t>wo participants</w:t>
        </w:r>
        <w:r w:rsidR="00833E23">
          <w:t xml:space="preserve"> were </w:t>
        </w:r>
      </w:ins>
      <w:ins w:id="93" w:author="Nosofsky, Robert M." w:date="2020-01-19T20:19:00Z">
        <w:del w:id="94" w:author="Shiffrin, Richard M." w:date="2020-01-21T10:16:00Z">
          <w:r w:rsidR="00E46B84" w:rsidDel="00833E23">
            <w:delText xml:space="preserve">We </w:delText>
          </w:r>
        </w:del>
        <w:r w:rsidR="00E46B84">
          <w:t xml:space="preserve">deleted from analysis </w:t>
        </w:r>
        <w:del w:id="95" w:author="Shiffrin, Richard M." w:date="2020-01-21T10:17:00Z">
          <w:r w:rsidR="00E46B84" w:rsidDel="00833E23">
            <w:delText xml:space="preserve">results from </w:delText>
          </w:r>
        </w:del>
        <w:del w:id="96" w:author="Shiffrin, Richard M." w:date="2020-01-21T10:16:00Z">
          <w:r w:rsidR="00E46B84" w:rsidDel="00833E23">
            <w:delText>two participants</w:delText>
          </w:r>
        </w:del>
      </w:ins>
      <w:del w:id="97" w:author="Nosofsky, Robert M." w:date="2020-01-19T20:19:00Z">
        <w:r w:rsidDel="00E46B84">
          <w:delText>Of those two had to be rejected after inspection of their results</w:delText>
        </w:r>
      </w:del>
      <w:del w:id="98" w:author="Shiffrin, Richard M." w:date="2020-01-21T10:16:00Z">
        <w:r w:rsidDel="00833E23">
          <w:delText xml:space="preserve"> </w:delText>
        </w:r>
      </w:del>
      <w:r>
        <w:t xml:space="preserve">due to performance near chance, one in pure CM and one in pure VM. </w:t>
      </w:r>
    </w:p>
    <w:p w14:paraId="1C429642" w14:textId="77777777" w:rsidR="00632207" w:rsidRDefault="00A623A0" w:rsidP="009A1C42">
      <w:pPr>
        <w:spacing w:before="200" w:line="240" w:lineRule="auto"/>
        <w:ind w:leftChars="0" w:left="2" w:hanging="2"/>
        <w:rPr>
          <w:b/>
        </w:rPr>
      </w:pPr>
      <w:r>
        <w:rPr>
          <w:b/>
        </w:rPr>
        <w:t xml:space="preserve">Stimuli and Apparatus </w:t>
      </w:r>
      <w:r>
        <w:t xml:space="preserve">The stimuli were composed of 2,400 daily life pictures from the website of Talia </w:t>
      </w:r>
      <w:proofErr w:type="spellStart"/>
      <w:r>
        <w:t>Konkle</w:t>
      </w:r>
      <w:proofErr w:type="spellEnd"/>
      <w:r>
        <w:t xml:space="preserve"> (Brady, </w:t>
      </w:r>
      <w:proofErr w:type="spellStart"/>
      <w:r>
        <w:t>Konkle</w:t>
      </w:r>
      <w:proofErr w:type="spellEnd"/>
      <w:r>
        <w:t>, Alvarez, and Oliv</w:t>
      </w:r>
      <w:del w:id="99" w:author="Nosofsky, Robert M. [2]" w:date="2020-01-20T10:24:00Z">
        <w:r w:rsidDel="00EF689E">
          <w:delText>i</w:delText>
        </w:r>
      </w:del>
      <w:r>
        <w:t xml:space="preserve">a, 2008). Each image subtended a </w:t>
      </w:r>
      <w:r>
        <w:t>visual angle of approximately 7 degrees and was displayed on the center of a grey background. The experiment was conducted with MATLAB Psychophysics Toolbox (Brainard, 1997) on PCs. All participants were tested in private, sound-attenuated booths.</w:t>
      </w:r>
    </w:p>
    <w:p w14:paraId="51E68119" w14:textId="77777777" w:rsidR="00E46B84" w:rsidRDefault="00E46B84">
      <w:pPr>
        <w:spacing w:before="200" w:line="240" w:lineRule="auto"/>
        <w:ind w:leftChars="0" w:left="2" w:hanging="2"/>
        <w:contextualSpacing/>
        <w:rPr>
          <w:ins w:id="100" w:author="Nosofsky, Robert M." w:date="2020-01-19T20:20:00Z"/>
          <w:b/>
        </w:rPr>
        <w:pPrChange w:id="101" w:author="Nosofsky, Robert M." w:date="2020-01-18T18:37:00Z">
          <w:pPr>
            <w:spacing w:before="200"/>
            <w:ind w:leftChars="0" w:left="0" w:firstLineChars="0" w:firstLine="187"/>
          </w:pPr>
        </w:pPrChange>
      </w:pPr>
    </w:p>
    <w:p w14:paraId="69826AB2" w14:textId="77777777" w:rsidR="008B3871" w:rsidRDefault="00A623A0" w:rsidP="008B3871">
      <w:pPr>
        <w:spacing w:before="200" w:line="240" w:lineRule="auto"/>
        <w:ind w:leftChars="0" w:left="2" w:hanging="2"/>
        <w:contextualSpacing/>
        <w:rPr>
          <w:ins w:id="102" w:author="Shiffrin, Richard M." w:date="2020-01-21T10:20:00Z"/>
        </w:rPr>
      </w:pPr>
      <w:r>
        <w:rPr>
          <w:b/>
        </w:rPr>
        <w:t xml:space="preserve">Procedures </w:t>
      </w:r>
      <w:ins w:id="103" w:author="Nosofsky, Robert M." w:date="2020-01-18T18:50:00Z">
        <w:r w:rsidR="009E0827">
          <w:t>In all conditions,</w:t>
        </w:r>
      </w:ins>
      <w:ins w:id="104" w:author="Nosofsky, Robert M." w:date="2020-01-19T20:20:00Z">
        <w:r w:rsidR="00E46B84">
          <w:t xml:space="preserve"> on each trial,</w:t>
        </w:r>
      </w:ins>
      <w:ins w:id="105" w:author="Nosofsky, Robert M." w:date="2020-01-18T18:50:00Z">
        <w:r w:rsidR="009E0827">
          <w:t xml:space="preserve"> t</w:t>
        </w:r>
      </w:ins>
      <w:del w:id="106" w:author="Nosofsky, Robert M." w:date="2020-01-18T18:50:00Z">
        <w:r w:rsidDel="009E0827">
          <w:delText>T</w:delText>
        </w:r>
      </w:del>
      <w:r>
        <w:t>wo, four o</w:t>
      </w:r>
      <w:ins w:id="107" w:author="Shiffrin, Richard M." w:date="2020-01-21T10:17:00Z">
        <w:r w:rsidR="008B3871">
          <w:t>r</w:t>
        </w:r>
      </w:ins>
      <w:del w:id="108" w:author="Shiffrin, Richard M." w:date="2020-01-21T10:17:00Z">
        <w:r w:rsidDel="008B3871">
          <w:delText>f</w:delText>
        </w:r>
      </w:del>
      <w:r>
        <w:t xml:space="preserve"> eight pictures were presented sequentially for study, and then a single picture was tested, half the time from the list (termed a target or OLD item) and half the time not from the list (termed a foil or NEW item).  The side used for presentation </w:t>
      </w:r>
      <w:r w:rsidR="00222528">
        <w:t>was chosen randomly from</w:t>
      </w:r>
      <w:del w:id="109" w:author="Nosofsky, Robert M." w:date="2020-01-18T18:36:00Z">
        <w:r w:rsidR="00222528" w:rsidDel="00526B15">
          <w:delText xml:space="preserve"> </w:delText>
        </w:r>
      </w:del>
      <w:r>
        <w:t xml:space="preserve"> trial to trial. </w:t>
      </w:r>
      <w:ins w:id="110" w:author="Shiffrin, Richard M." w:date="2020-01-21T10:18:00Z">
        <w:r w:rsidR="008B3871">
          <w:t>Test probes were presented centrally.</w:t>
        </w:r>
      </w:ins>
      <w:r>
        <w:rPr>
          <w:i/>
        </w:rPr>
        <w:t xml:space="preserve"> </w:t>
      </w:r>
      <w:r>
        <w:t xml:space="preserve">The participant responded with an F key (on the left) for any target (OLD test picture) presented on the left of fixation, and responded with the J key (on the right) for any target presented on the right of fixation. The participant responded with the opposite key for any foil test. </w:t>
      </w:r>
    </w:p>
    <w:p w14:paraId="418B2BA2" w14:textId="34787D02" w:rsidR="00526B15" w:rsidRDefault="008B3871" w:rsidP="008B3871">
      <w:pPr>
        <w:spacing w:before="200" w:line="240" w:lineRule="auto"/>
        <w:ind w:leftChars="0" w:left="2" w:hanging="2"/>
        <w:contextualSpacing/>
        <w:rPr>
          <w:ins w:id="111" w:author="Nosofsky, Robert M." w:date="2020-01-18T18:38:00Z"/>
        </w:rPr>
        <w:pPrChange w:id="112" w:author="Shiffrin, Richard M." w:date="2020-01-21T10:20:00Z">
          <w:pPr>
            <w:spacing w:before="200"/>
            <w:ind w:leftChars="0" w:left="0" w:firstLineChars="0" w:firstLine="187"/>
          </w:pPr>
        </w:pPrChange>
      </w:pPr>
      <w:ins w:id="113" w:author="Shiffrin, Richard M." w:date="2020-01-21T10:20:00Z">
        <w:r>
          <w:t xml:space="preserve">  </w:t>
        </w:r>
      </w:ins>
      <w:r w:rsidR="00A623A0">
        <w:rPr>
          <w:i/>
        </w:rPr>
        <w:t>Timing</w:t>
      </w:r>
      <w:ins w:id="114" w:author="Shiffrin, Richard M." w:date="2020-01-21T10:20:00Z">
        <w:r>
          <w:rPr>
            <w:i/>
          </w:rPr>
          <w:t>:</w:t>
        </w:r>
      </w:ins>
      <w:r w:rsidR="00A623A0">
        <w:rPr>
          <w:i/>
        </w:rPr>
        <w:t xml:space="preserve"> </w:t>
      </w:r>
      <w:del w:id="115" w:author="Shiffrin, Richard M." w:date="2020-01-21T10:20:00Z">
        <w:r w:rsidR="00A623A0" w:rsidDel="008B3871">
          <w:rPr>
            <w:i/>
          </w:rPr>
          <w:delText xml:space="preserve">and </w:delText>
        </w:r>
      </w:del>
      <w:del w:id="116" w:author="Shiffrin, Richard M." w:date="2020-01-21T10:21:00Z">
        <w:r w:rsidR="00A623A0" w:rsidDel="008B3871">
          <w:rPr>
            <w:i/>
          </w:rPr>
          <w:delText>Session</w:delText>
        </w:r>
        <w:r w:rsidR="00A623A0" w:rsidDel="008B3871">
          <w:delText xml:space="preserve">: </w:delText>
        </w:r>
      </w:del>
      <w:r w:rsidR="00A623A0">
        <w:t>Trials were self-initiated. A fixation point (*) appeared on the center of the screen for 0.5 seconds prior to the first picture. Pictures were presented for 0.5 secs with 0.1 secs between pictures. After the last picture a new fixation point ("+") appeared on the center screen for 0.5 second, followed by a test probe</w:t>
      </w:r>
      <w:ins w:id="117" w:author="Shiffrin, Richard M." w:date="2020-01-21T10:19:00Z">
        <w:r>
          <w:t xml:space="preserve"> </w:t>
        </w:r>
      </w:ins>
      <w:del w:id="118" w:author="Shiffrin, Richard M." w:date="2020-01-21T10:19:00Z">
        <w:r w:rsidR="00A623A0" w:rsidDel="008B3871">
          <w:delText xml:space="preserve"> </w:delText>
        </w:r>
      </w:del>
      <w:r w:rsidR="00A623A0">
        <w:t xml:space="preserve">that </w:t>
      </w:r>
      <w:del w:id="119" w:author="Shiffrin, Richard M." w:date="2020-01-21T10:19:00Z">
        <w:r w:rsidR="00A623A0" w:rsidDel="008B3871">
          <w:delText xml:space="preserve">appeared on the center of the screen. The test probe </w:delText>
        </w:r>
      </w:del>
      <w:r w:rsidR="00A623A0">
        <w:t>stayed on the screen until the key response was registered. Then there was a blank screen for 0.5 secs, and then feedback ("correct" or "incorrect"), which lasted for 1 secon</w:t>
      </w:r>
      <w:ins w:id="120" w:author="Nosofsky, Robert M." w:date="2020-01-18T18:38:00Z">
        <w:r w:rsidR="00526B15">
          <w:t>d.</w:t>
        </w:r>
      </w:ins>
    </w:p>
    <w:p w14:paraId="1315AE89" w14:textId="77777777" w:rsidR="00632207" w:rsidDel="00526B15" w:rsidRDefault="00A623A0">
      <w:pPr>
        <w:spacing w:before="200" w:line="240" w:lineRule="auto"/>
        <w:ind w:leftChars="0" w:left="2" w:hanging="2"/>
        <w:contextualSpacing/>
        <w:rPr>
          <w:del w:id="121" w:author="Nosofsky, Robert M." w:date="2020-01-18T18:37:00Z"/>
        </w:rPr>
        <w:pPrChange w:id="122" w:author="Nosofsky, Robert M." w:date="2020-01-18T18:37:00Z">
          <w:pPr>
            <w:spacing w:before="200" w:line="240" w:lineRule="auto"/>
            <w:ind w:leftChars="0" w:left="2" w:hanging="2"/>
          </w:pPr>
        </w:pPrChange>
      </w:pPr>
      <w:del w:id="123" w:author="Nosofsky, Robert M." w:date="2020-01-18T18:38:00Z">
        <w:r w:rsidDel="00526B15">
          <w:delText>d.</w:delText>
        </w:r>
      </w:del>
    </w:p>
    <w:p w14:paraId="41D57897" w14:textId="7299B514" w:rsidR="00632207" w:rsidRDefault="00526B15">
      <w:pPr>
        <w:spacing w:before="200" w:line="240" w:lineRule="auto"/>
        <w:ind w:leftChars="0" w:left="2" w:hanging="2"/>
        <w:contextualSpacing/>
        <w:pPrChange w:id="124" w:author="Nosofsky, Robert M." w:date="2020-01-18T18:37:00Z">
          <w:pPr>
            <w:spacing w:before="200"/>
            <w:ind w:leftChars="0" w:left="0" w:firstLineChars="0" w:firstLine="187"/>
          </w:pPr>
        </w:pPrChange>
      </w:pPr>
      <w:ins w:id="125" w:author="Nosofsky, Robert M." w:date="2020-01-18T18:38:00Z">
        <w:r>
          <w:t xml:space="preserve">   </w:t>
        </w:r>
      </w:ins>
      <w:ins w:id="126" w:author="Shiffrin, Richard M." w:date="2020-01-21T10:21:00Z">
        <w:r w:rsidR="008B3871">
          <w:rPr>
            <w:i/>
          </w:rPr>
          <w:t>Session</w:t>
        </w:r>
        <w:r w:rsidR="008B3871">
          <w:t xml:space="preserve">: </w:t>
        </w:r>
      </w:ins>
      <w:r w:rsidR="00A623A0">
        <w:t xml:space="preserve">There </w:t>
      </w:r>
      <w:ins w:id="127" w:author="Nosofsky, Robert M." w:date="2020-01-19T20:21:00Z">
        <w:r w:rsidR="00E46B84">
          <w:t xml:space="preserve">were </w:t>
        </w:r>
      </w:ins>
      <w:r w:rsidR="00A623A0">
        <w:t xml:space="preserve">9 blocks of 25 trials each, taking about 45 minutes. The first block was considered as a training block that was not included in the final analysis.  </w:t>
      </w:r>
      <w:ins w:id="128" w:author="Nosofsky, Robert M. [2]" w:date="2020-01-20T10:26:00Z">
        <w:r w:rsidR="00EF689E">
          <w:rPr>
            <w:i/>
          </w:rPr>
          <w:t>Pure-C</w:t>
        </w:r>
      </w:ins>
      <w:del w:id="129" w:author="Nosofsky, Robert M. [2]" w:date="2020-01-20T10:26:00Z">
        <w:r w:rsidR="00A623A0" w:rsidRPr="00C93062" w:rsidDel="00EF689E">
          <w:rPr>
            <w:i/>
            <w:rPrChange w:id="130" w:author="Nosofsky, Robert M." w:date="2020-01-18T19:02:00Z">
              <w:rPr/>
            </w:rPrChange>
          </w:rPr>
          <w:delText>C</w:delText>
        </w:r>
      </w:del>
      <w:r w:rsidR="00A623A0" w:rsidRPr="00C93062">
        <w:rPr>
          <w:i/>
          <w:rPrChange w:id="131" w:author="Nosofsky, Robert M." w:date="2020-01-18T19:02:00Z">
            <w:rPr/>
          </w:rPrChange>
        </w:rPr>
        <w:t>M</w:t>
      </w:r>
      <w:r w:rsidR="00A623A0">
        <w:t xml:space="preserve">: Eight of a participant’s set of pictures were assigned to be targets presented for study always on </w:t>
      </w:r>
      <w:ins w:id="132" w:author="Nosofsky, Robert M." w:date="2020-01-18T18:51:00Z">
        <w:r w:rsidR="009E0827">
          <w:t>the left</w:t>
        </w:r>
      </w:ins>
      <w:del w:id="133" w:author="Nosofsky, Robert M." w:date="2020-01-18T18:51:00Z">
        <w:r w:rsidR="00A623A0" w:rsidDel="009E0827">
          <w:delText>one</w:delText>
        </w:r>
      </w:del>
      <w:r w:rsidR="00A623A0">
        <w:t xml:space="preserve"> side</w:t>
      </w:r>
      <w:ins w:id="134" w:author="Nosofsky, Robert M." w:date="2020-01-18T18:52:00Z">
        <w:r w:rsidR="009E0827">
          <w:t>,</w:t>
        </w:r>
      </w:ins>
      <w:del w:id="135" w:author="Nosofsky, Robert M." w:date="2020-01-18T18:51:00Z">
        <w:r w:rsidR="00A623A0" w:rsidDel="009E0827">
          <w:delText xml:space="preserve"> of fixation</w:delText>
        </w:r>
      </w:del>
      <w:r w:rsidR="00A623A0">
        <w:t xml:space="preserve"> and the other eight pictures were assigned to be targets presented for study always on the</w:t>
      </w:r>
      <w:ins w:id="136" w:author="Nosofsky, Robert M." w:date="2020-01-18T18:52:00Z">
        <w:r w:rsidR="009E0827">
          <w:t xml:space="preserve"> right side</w:t>
        </w:r>
      </w:ins>
      <w:del w:id="137" w:author="Nosofsky, Robert M." w:date="2020-01-18T18:52:00Z">
        <w:r w:rsidR="00A623A0" w:rsidDel="009E0827">
          <w:delText xml:space="preserve"> other side of fixation</w:delText>
        </w:r>
      </w:del>
      <w:r w:rsidR="00A623A0">
        <w:t xml:space="preserve">. The pictures that served as targets on one side served as foils on the other side. A target </w:t>
      </w:r>
      <w:ins w:id="138" w:author="Nosofsky, Robert M." w:date="2020-01-19T20:22:00Z">
        <w:r w:rsidR="00E46B84">
          <w:t xml:space="preserve">test probe </w:t>
        </w:r>
      </w:ins>
      <w:r w:rsidR="00A623A0">
        <w:t xml:space="preserve">was chosen randomly from those presented; a foil was randomly selected from the set used as targets on the other side of fixation. </w:t>
      </w:r>
      <w:ins w:id="139" w:author="Nosofsky, Robert M. [2]" w:date="2020-01-20T10:26:00Z">
        <w:r w:rsidR="00EF689E">
          <w:rPr>
            <w:i/>
          </w:rPr>
          <w:t>Pure-V</w:t>
        </w:r>
      </w:ins>
      <w:del w:id="140" w:author="Nosofsky, Robert M. [2]" w:date="2020-01-20T10:26:00Z">
        <w:r w:rsidR="00A623A0" w:rsidRPr="00C93062" w:rsidDel="00EF689E">
          <w:rPr>
            <w:i/>
            <w:rPrChange w:id="141" w:author="Nosofsky, Robert M." w:date="2020-01-18T19:03:00Z">
              <w:rPr/>
            </w:rPrChange>
          </w:rPr>
          <w:delText>V</w:delText>
        </w:r>
      </w:del>
      <w:r w:rsidR="00A623A0" w:rsidRPr="00C93062">
        <w:rPr>
          <w:i/>
          <w:rPrChange w:id="142" w:author="Nosofsky, Robert M." w:date="2020-01-18T19:03:00Z">
            <w:rPr/>
          </w:rPrChange>
        </w:rPr>
        <w:t>M</w:t>
      </w:r>
      <w:r w:rsidR="00A623A0">
        <w:t xml:space="preserve">: </w:t>
      </w:r>
      <w:ins w:id="143" w:author="Nosofsky, Robert M." w:date="2020-01-18T18:54:00Z">
        <w:r w:rsidR="00C93062">
          <w:t>For each participant t</w:t>
        </w:r>
        <w:r w:rsidR="009E0827">
          <w:t>here was a set of 16 pictures</w:t>
        </w:r>
      </w:ins>
      <w:ins w:id="144" w:author="Nosofsky, Robert M." w:date="2020-01-18T19:03:00Z">
        <w:r w:rsidR="00C93062">
          <w:t xml:space="preserve"> eligible for presentation</w:t>
        </w:r>
      </w:ins>
      <w:ins w:id="145" w:author="Nosofsky, Robert M." w:date="2020-01-18T18:54:00Z">
        <w:r w:rsidR="009E0827">
          <w:t xml:space="preserve">.  </w:t>
        </w:r>
      </w:ins>
      <w:r w:rsidR="00A623A0">
        <w:t>On each trial, two</w:t>
      </w:r>
      <w:ins w:id="146" w:author="Nosofsky, Robert M." w:date="2020-01-18T18:38:00Z">
        <w:r w:rsidR="00396FC0">
          <w:t>,</w:t>
        </w:r>
      </w:ins>
      <w:r w:rsidR="00A623A0">
        <w:t xml:space="preserve"> four or eight pictures were selected randomly from that participant’s set and studied. A target was chosen randomly from the presented set and a foil was chosen randomly from all the pictures not presented.  </w:t>
      </w:r>
      <w:commentRangeStart w:id="147"/>
      <w:r w:rsidR="00A623A0" w:rsidRPr="00C93062">
        <w:rPr>
          <w:i/>
          <w:rPrChange w:id="148" w:author="Nosofsky, Robert M." w:date="2020-01-18T19:03:00Z">
            <w:rPr/>
          </w:rPrChange>
        </w:rPr>
        <w:t xml:space="preserve">Mixed </w:t>
      </w:r>
      <w:ins w:id="149" w:author="Nosofsky, Robert M. [2]" w:date="2020-01-20T10:29:00Z">
        <w:r w:rsidR="00EF689E">
          <w:rPr>
            <w:i/>
          </w:rPr>
          <w:t>C</w:t>
        </w:r>
      </w:ins>
      <w:del w:id="150" w:author="Nosofsky, Robert M. [2]" w:date="2020-01-20T10:29:00Z">
        <w:r w:rsidR="00A623A0" w:rsidRPr="00C93062" w:rsidDel="00EF689E">
          <w:rPr>
            <w:i/>
            <w:rPrChange w:id="151" w:author="Nosofsky, Robert M." w:date="2020-01-18T19:03:00Z">
              <w:rPr/>
            </w:rPrChange>
          </w:rPr>
          <w:delText>V</w:delText>
        </w:r>
      </w:del>
      <w:r w:rsidR="00A623A0" w:rsidRPr="00C93062">
        <w:rPr>
          <w:i/>
          <w:rPrChange w:id="152" w:author="Nosofsky, Robert M." w:date="2020-01-18T19:03:00Z">
            <w:rPr/>
          </w:rPrChange>
        </w:rPr>
        <w:t>M/</w:t>
      </w:r>
      <w:ins w:id="153" w:author="Nosofsky, Robert M. [2]" w:date="2020-01-20T10:29:00Z">
        <w:r w:rsidR="00EF689E">
          <w:rPr>
            <w:i/>
          </w:rPr>
          <w:t>V</w:t>
        </w:r>
      </w:ins>
      <w:del w:id="154" w:author="Nosofsky, Robert M. [2]" w:date="2020-01-20T10:29:00Z">
        <w:r w:rsidR="00A623A0" w:rsidRPr="00C93062" w:rsidDel="00EF689E">
          <w:rPr>
            <w:i/>
            <w:rPrChange w:id="155" w:author="Nosofsky, Robert M." w:date="2020-01-18T19:03:00Z">
              <w:rPr/>
            </w:rPrChange>
          </w:rPr>
          <w:delText>C</w:delText>
        </w:r>
      </w:del>
      <w:r w:rsidR="00A623A0" w:rsidRPr="00C93062">
        <w:rPr>
          <w:i/>
          <w:rPrChange w:id="156" w:author="Nosofsky, Robert M." w:date="2020-01-18T19:03:00Z">
            <w:rPr/>
          </w:rPrChange>
        </w:rPr>
        <w:t>M</w:t>
      </w:r>
      <w:r w:rsidR="00A623A0">
        <w:t>: On each trial half the studied pictures were VM, and half CM</w:t>
      </w:r>
      <w:ins w:id="157" w:author="Nosofsky, Robert M." w:date="2020-01-18T18:57:00Z">
        <w:r w:rsidR="00C93062">
          <w:t xml:space="preserve">, presented in a random order.  </w:t>
        </w:r>
      </w:ins>
      <w:ins w:id="158" w:author="Shiffrin, Richard M." w:date="2020-01-21T11:25:00Z">
        <w:r w:rsidR="008252FC">
          <w:t>CM: Four pictures were assigned to the left and four to the right</w:t>
        </w:r>
      </w:ins>
      <w:ins w:id="159" w:author="Nosofsky, Robert M." w:date="2020-01-18T18:57:00Z">
        <w:del w:id="160" w:author="Shiffrin, Richard M." w:date="2020-01-21T11:26:00Z">
          <w:r w:rsidR="00C93062" w:rsidDel="008252FC">
            <w:delText xml:space="preserve">There were </w:delText>
          </w:r>
        </w:del>
        <w:del w:id="161" w:author="Shiffrin, Richard M." w:date="2020-01-21T10:21:00Z">
          <w:r w:rsidR="00C93062" w:rsidDel="008B3871">
            <w:delText>4</w:delText>
          </w:r>
        </w:del>
        <w:del w:id="162" w:author="Shiffrin, Richard M." w:date="2020-01-21T11:26:00Z">
          <w:r w:rsidR="00C93062" w:rsidDel="008252FC">
            <w:delText xml:space="preserve"> CM items </w:delText>
          </w:r>
        </w:del>
        <w:del w:id="163" w:author="Shiffrin, Richard M." w:date="2020-01-21T11:24:00Z">
          <w:r w:rsidR="00C93062" w:rsidDel="008252FC">
            <w:delText>eligible</w:delText>
          </w:r>
        </w:del>
        <w:del w:id="164" w:author="Shiffrin, Richard M." w:date="2020-01-21T11:26:00Z">
          <w:r w:rsidR="00C93062" w:rsidDel="008252FC">
            <w:delText xml:space="preserve"> for presentation on the left and </w:delText>
          </w:r>
        </w:del>
        <w:del w:id="165" w:author="Shiffrin, Richard M." w:date="2020-01-21T10:21:00Z">
          <w:r w:rsidR="00C93062" w:rsidDel="008B3871">
            <w:delText>4</w:delText>
          </w:r>
        </w:del>
      </w:ins>
      <w:ins w:id="166" w:author="Nosofsky, Robert M." w:date="2020-01-18T18:59:00Z">
        <w:del w:id="167" w:author="Shiffrin, Richard M." w:date="2020-01-21T11:26:00Z">
          <w:r w:rsidR="00C93062" w:rsidDel="008252FC">
            <w:delText xml:space="preserve"> CM items eligible for presentation</w:delText>
          </w:r>
        </w:del>
      </w:ins>
      <w:ins w:id="168" w:author="Nosofsky, Robert M." w:date="2020-01-18T18:57:00Z">
        <w:del w:id="169" w:author="Shiffrin, Richard M." w:date="2020-01-21T11:26:00Z">
          <w:r w:rsidR="00C93062" w:rsidDel="008252FC">
            <w:delText xml:space="preserve"> on the right</w:delText>
          </w:r>
        </w:del>
        <w:r w:rsidR="00C93062">
          <w:t>.  The</w:t>
        </w:r>
      </w:ins>
      <w:ins w:id="170" w:author="Shiffrin, Richard M." w:date="2020-01-21T11:26:00Z">
        <w:r w:rsidR="008252FC">
          <w:t>re were a total of 8 VM items</w:t>
        </w:r>
      </w:ins>
      <w:ins w:id="171" w:author="Shiffrin, Richard M." w:date="2020-01-21T11:27:00Z">
        <w:r w:rsidR="008252FC">
          <w:t>, on each trial randomly presented for study on left or right</w:t>
        </w:r>
      </w:ins>
      <w:ins w:id="172" w:author="Shiffrin, Richard M." w:date="2020-01-21T11:28:00Z">
        <w:r w:rsidR="008252FC">
          <w:t xml:space="preserve">. </w:t>
        </w:r>
      </w:ins>
      <w:ins w:id="173" w:author="Nosofsky, Robert M." w:date="2020-01-18T18:57:00Z">
        <w:del w:id="174" w:author="Shiffrin, Richard M." w:date="2020-01-21T11:28:00Z">
          <w:r w:rsidR="00C93062" w:rsidDel="008252FC">
            <w:delText xml:space="preserve"> VM items were se</w:delText>
          </w:r>
        </w:del>
      </w:ins>
      <w:ins w:id="175" w:author="Nosofsky, Robert M." w:date="2020-01-18T18:59:00Z">
        <w:del w:id="176" w:author="Shiffrin, Richard M." w:date="2020-01-21T11:28:00Z">
          <w:r w:rsidR="00C93062" w:rsidDel="008252FC">
            <w:delText xml:space="preserve">lected </w:delText>
          </w:r>
        </w:del>
      </w:ins>
      <w:ins w:id="177" w:author="Nosofsky, Robert M." w:date="2020-01-18T19:00:00Z">
        <w:del w:id="178" w:author="Shiffrin, Richard M." w:date="2020-01-21T11:28:00Z">
          <w:r w:rsidR="00C93062" w:rsidDel="008252FC">
            <w:delText xml:space="preserve">randomly </w:delText>
          </w:r>
        </w:del>
      </w:ins>
      <w:ins w:id="179" w:author="Nosofsky, Robert M." w:date="2020-01-18T18:59:00Z">
        <w:del w:id="180" w:author="Shiffrin, Richard M." w:date="2020-01-21T11:28:00Z">
          <w:r w:rsidR="00C93062" w:rsidDel="008252FC">
            <w:delText>from a set of 8 eligible items,</w:delText>
          </w:r>
        </w:del>
      </w:ins>
      <w:ins w:id="181" w:author="Nosofsky, Robert M." w:date="2020-01-18T19:00:00Z">
        <w:del w:id="182" w:author="Shiffrin, Richard M." w:date="2020-01-21T11:28:00Z">
          <w:r w:rsidR="00C93062" w:rsidDel="008252FC">
            <w:delText xml:space="preserve"> without regard to whether the study list was presented on the left or the right.</w:delText>
          </w:r>
        </w:del>
      </w:ins>
      <w:ins w:id="183" w:author="Nosofsky, Robert M." w:date="2020-01-18T18:59:00Z">
        <w:del w:id="184" w:author="Shiffrin, Richard M." w:date="2020-01-21T11:28:00Z">
          <w:r w:rsidR="00C93062" w:rsidDel="008252FC">
            <w:delText xml:space="preserve"> </w:delText>
          </w:r>
        </w:del>
      </w:ins>
      <w:ins w:id="185" w:author="Nosofsky, Robert M." w:date="2020-01-18T19:04:00Z">
        <w:r w:rsidR="00C93062">
          <w:t xml:space="preserve">Note that the frequency of presentation of individual items was equated across the pure-CM, pure-VM, and mixed </w:t>
        </w:r>
      </w:ins>
      <w:ins w:id="186" w:author="Nosofsky, Robert M. [2]" w:date="2020-01-20T10:28:00Z">
        <w:r w:rsidR="00EF689E">
          <w:t>C</w:t>
        </w:r>
      </w:ins>
      <w:ins w:id="187" w:author="Nosofsky, Robert M." w:date="2020-01-18T19:04:00Z">
        <w:del w:id="188" w:author="Nosofsky, Robert M. [2]" w:date="2020-01-20T10:28:00Z">
          <w:r w:rsidR="00C93062" w:rsidDel="00EF689E">
            <w:delText>C</w:delText>
          </w:r>
        </w:del>
        <w:r w:rsidR="00C93062">
          <w:t>M</w:t>
        </w:r>
      </w:ins>
      <w:ins w:id="189" w:author="Nosofsky, Robert M. [2]" w:date="2020-01-20T10:28:00Z">
        <w:r w:rsidR="00EF689E">
          <w:t>/V</w:t>
        </w:r>
      </w:ins>
      <w:ins w:id="190" w:author="Nosofsky, Robert M." w:date="2020-01-18T19:04:00Z">
        <w:del w:id="191" w:author="Nosofsky, Robert M. [2]" w:date="2020-01-20T10:28:00Z">
          <w:r w:rsidR="00C93062" w:rsidDel="00EF689E">
            <w:delText>-V</w:delText>
          </w:r>
        </w:del>
        <w:r w:rsidR="00C93062">
          <w:t>M c</w:t>
        </w:r>
        <w:r w:rsidR="00E46B84">
          <w:t>onditions</w:t>
        </w:r>
      </w:ins>
      <w:ins w:id="192" w:author="Nosofsky, Robert M." w:date="2020-01-19T20:23:00Z">
        <w:r w:rsidR="00E46B84">
          <w:t>.</w:t>
        </w:r>
      </w:ins>
      <w:del w:id="193" w:author="Nosofsky, Robert M." w:date="2020-01-18T18:59:00Z">
        <w:r w:rsidR="00A623A0" w:rsidDel="00C93062">
          <w:delText xml:space="preserve"> – see previous.</w:delText>
        </w:r>
        <w:commentRangeEnd w:id="147"/>
        <w:r w:rsidR="00C93062" w:rsidDel="00C93062">
          <w:rPr>
            <w:rStyle w:val="CommentReference"/>
          </w:rPr>
          <w:commentReference w:id="147"/>
        </w:r>
      </w:del>
    </w:p>
    <w:p w14:paraId="358002E3" w14:textId="77777777" w:rsidR="00632207" w:rsidRDefault="00A623A0">
      <w:pPr>
        <w:spacing w:before="200" w:after="60"/>
        <w:ind w:left="0" w:hanging="2"/>
        <w:rPr>
          <w:sz w:val="22"/>
          <w:szCs w:val="22"/>
        </w:rPr>
      </w:pPr>
      <w:r>
        <w:rPr>
          <w:b/>
          <w:sz w:val="22"/>
          <w:szCs w:val="22"/>
        </w:rPr>
        <w:t>Results</w:t>
      </w:r>
    </w:p>
    <w:p w14:paraId="0AFB83A1" w14:textId="423940C9" w:rsidR="00632207" w:rsidRDefault="00A623A0" w:rsidP="009A1C42">
      <w:pPr>
        <w:ind w:leftChars="0" w:left="2" w:hanging="2"/>
      </w:pPr>
      <w:r>
        <w:t>Data from trials where response</w:t>
      </w:r>
      <w:ins w:id="194" w:author="Nosofsky, Robert M." w:date="2020-01-18T19:06:00Z">
        <w:r w:rsidR="00952807">
          <w:t>s</w:t>
        </w:r>
      </w:ins>
      <w:r>
        <w:t xml:space="preserve"> occur</w:t>
      </w:r>
      <w:ins w:id="195" w:author="Nosofsky, Robert M." w:date="2020-01-18T19:06:00Z">
        <w:r w:rsidR="00952807">
          <w:t>red</w:t>
        </w:r>
      </w:ins>
      <w:del w:id="196" w:author="Nosofsky, Robert M." w:date="2020-01-18T19:06:00Z">
        <w:r w:rsidDel="00952807">
          <w:delText>s</w:delText>
        </w:r>
      </w:del>
      <w:r>
        <w:t xml:space="preserve"> before 200 </w:t>
      </w:r>
      <w:proofErr w:type="spellStart"/>
      <w:r>
        <w:t>ms</w:t>
      </w:r>
      <w:proofErr w:type="spellEnd"/>
      <w:r>
        <w:t xml:space="preserve"> or after 4000 </w:t>
      </w:r>
      <w:proofErr w:type="spellStart"/>
      <w:r>
        <w:t>ms</w:t>
      </w:r>
      <w:proofErr w:type="spellEnd"/>
      <w:r>
        <w:t xml:space="preserve"> were excluded (~1% of the data). </w:t>
      </w:r>
      <w:r w:rsidR="004D2591">
        <w:t>F</w:t>
      </w:r>
      <w:r>
        <w:t xml:space="preserve">igure </w:t>
      </w:r>
      <w:ins w:id="197" w:author="Nosofsky, Robert M." w:date="2020-01-19T20:24:00Z">
        <w:r w:rsidR="00E46B84">
          <w:t>3</w:t>
        </w:r>
      </w:ins>
      <w:del w:id="198" w:author="Nosofsky, Robert M." w:date="2020-01-19T20:24:00Z">
        <w:r w:rsidDel="00E46B84">
          <w:delText>2</w:delText>
        </w:r>
      </w:del>
      <w:r w:rsidR="004D2591">
        <w:t xml:space="preserve"> gives</w:t>
      </w:r>
      <w:r>
        <w:t xml:space="preserve"> the median response time of correct trials in the top </w:t>
      </w:r>
      <w:r>
        <w:lastRenderedPageBreak/>
        <w:t xml:space="preserve">panel and the probability of error in the bottom panel for </w:t>
      </w:r>
      <w:ins w:id="199" w:author="Nosofsky, Robert M." w:date="2020-01-18T19:28:00Z">
        <w:r w:rsidR="003D1BCE">
          <w:t>pure-</w:t>
        </w:r>
      </w:ins>
      <w:r>
        <w:t xml:space="preserve">CM, Mixed CM/VM, and </w:t>
      </w:r>
      <w:ins w:id="200" w:author="Nosofsky, Robert M." w:date="2020-01-18T19:28:00Z">
        <w:r w:rsidR="003D1BCE">
          <w:t>pure-</w:t>
        </w:r>
      </w:ins>
      <w:r>
        <w:t>VM conditions</w:t>
      </w:r>
      <w:r w:rsidR="004D2591">
        <w:t>.</w:t>
      </w:r>
    </w:p>
    <w:p w14:paraId="1142C181" w14:textId="37ACF3E2" w:rsidR="00EC5AC6" w:rsidRDefault="00B42815">
      <w:pPr>
        <w:spacing w:line="240" w:lineRule="auto"/>
        <w:ind w:leftChars="0" w:left="0" w:firstLineChars="0" w:firstLine="0"/>
        <w:contextualSpacing/>
        <w:rPr>
          <w:ins w:id="201" w:author="Nosofsky, Robert M. [2]" w:date="2020-01-20T12:53:00Z"/>
        </w:rPr>
        <w:pPrChange w:id="202" w:author="Nosofsky, Robert M." w:date="2020-01-18T19:13:00Z">
          <w:pPr>
            <w:ind w:leftChars="0" w:left="0" w:firstLineChars="0" w:firstLine="187"/>
          </w:pPr>
        </w:pPrChange>
      </w:pPr>
      <w:del w:id="203" w:author="Nosofsky, Robert M." w:date="2020-01-18T19:13:00Z">
        <w:r w:rsidDel="00952807">
          <w:delText>T</w:delText>
        </w:r>
        <w:r w:rsidR="00A623A0" w:rsidDel="00952807">
          <w:delText xml:space="preserve">he </w:delText>
        </w:r>
      </w:del>
      <w:ins w:id="204" w:author="Nosofsky, Robert M." w:date="2020-01-18T19:13:00Z">
        <w:r w:rsidR="00952807">
          <w:t xml:space="preserve">   The </w:t>
        </w:r>
      </w:ins>
      <w:ins w:id="205" w:author="Nosofsky, Robert M." w:date="2020-01-18T19:08:00Z">
        <w:r w:rsidR="00952807">
          <w:t>pure-</w:t>
        </w:r>
      </w:ins>
      <w:r w:rsidR="00A623A0">
        <w:t xml:space="preserve">CM and </w:t>
      </w:r>
      <w:ins w:id="206" w:author="Nosofsky, Robert M." w:date="2020-01-18T19:08:00Z">
        <w:r w:rsidR="00952807">
          <w:t>pure-</w:t>
        </w:r>
      </w:ins>
      <w:r w:rsidR="00A623A0">
        <w:t xml:space="preserve">VM </w:t>
      </w:r>
      <w:r>
        <w:t>data are</w:t>
      </w:r>
      <w:r w:rsidR="00A623A0">
        <w:t xml:space="preserve"> similar to those in previous studies with standard probe-recognition tasks (e.g. </w:t>
      </w:r>
      <w:proofErr w:type="spellStart"/>
      <w:r w:rsidR="00A623A0">
        <w:t>Nosofs</w:t>
      </w:r>
      <w:r>
        <w:t>k</w:t>
      </w:r>
      <w:r w:rsidR="00A623A0">
        <w:t>y</w:t>
      </w:r>
      <w:proofErr w:type="spellEnd"/>
      <w:r w:rsidR="00A623A0">
        <w:t xml:space="preserve"> et al. 2014a)</w:t>
      </w:r>
      <w:r>
        <w:t xml:space="preserve">: CM performance is </w:t>
      </w:r>
      <w:r w:rsidR="00A623A0">
        <w:t>fast</w:t>
      </w:r>
      <w:r>
        <w:t>er, has</w:t>
      </w:r>
      <w:r w:rsidR="00A623A0">
        <w:t xml:space="preserve"> lower error rate</w:t>
      </w:r>
      <w:r>
        <w:t>, and smaller effects of set size</w:t>
      </w:r>
      <w:r w:rsidR="00A623A0">
        <w:t xml:space="preserve">. </w:t>
      </w:r>
      <w:ins w:id="207" w:author="Shiffrin, Richard M." w:date="2020-01-21T11:30:00Z">
        <w:r w:rsidR="008252FC">
          <w:t xml:space="preserve">In this side-paradigm short-term familiarity (due to study of the recent list) </w:t>
        </w:r>
      </w:ins>
      <w:ins w:id="208" w:author="Shiffrin, Richard M." w:date="2020-01-21T11:31:00Z">
        <w:r w:rsidR="008252FC">
          <w:t xml:space="preserve">is the same for CM and VM (as was true for the standard paradigm). </w:t>
        </w:r>
      </w:ins>
      <w:ins w:id="209" w:author="Shiffrin, Richard M." w:date="2020-01-21T11:32:00Z">
        <w:r w:rsidR="008252FC">
          <w:t>However in the side-paradigm l</w:t>
        </w:r>
      </w:ins>
      <w:ins w:id="210" w:author="Nosofsky, Robert M." w:date="2020-01-18T19:09:00Z">
        <w:del w:id="211" w:author="Shiffrin, Richard M." w:date="2020-01-21T11:31:00Z">
          <w:r w:rsidR="00952807" w:rsidDel="008252FC">
            <w:delText xml:space="preserve">Because </w:delText>
          </w:r>
        </w:del>
      </w:ins>
      <w:ins w:id="212" w:author="Nosofsky, Robert M." w:date="2020-01-19T20:25:00Z">
        <w:del w:id="213" w:author="Shiffrin, Richard M." w:date="2020-01-21T11:31:00Z">
          <w:r w:rsidR="00E46B84" w:rsidDel="008252FC">
            <w:delText>l</w:delText>
          </w:r>
        </w:del>
        <w:r w:rsidR="00E46B84">
          <w:t xml:space="preserve">ong-term </w:t>
        </w:r>
      </w:ins>
      <w:ins w:id="214" w:author="Nosofsky, Robert M." w:date="2020-01-18T19:09:00Z">
        <w:r w:rsidR="00952807">
          <w:t xml:space="preserve">familiarity </w:t>
        </w:r>
      </w:ins>
      <w:ins w:id="215" w:author="Shiffrin, Richard M." w:date="2020-01-21T11:32:00Z">
        <w:r w:rsidR="008252FC">
          <w:t xml:space="preserve">(from prior </w:t>
        </w:r>
        <w:proofErr w:type="spellStart"/>
        <w:r w:rsidR="008252FC">
          <w:t xml:space="preserve">lists) </w:t>
        </w:r>
      </w:ins>
      <w:proofErr w:type="spellEnd"/>
      <w:ins w:id="216" w:author="Nosofsky, Robert M." w:date="2020-01-18T19:09:00Z">
        <w:r w:rsidR="00952807">
          <w:t xml:space="preserve">of targets and foils </w:t>
        </w:r>
      </w:ins>
      <w:ins w:id="217" w:author="Shiffrin, Richard M." w:date="2020-01-21T11:32:00Z">
        <w:r w:rsidR="008252FC">
          <w:t>is the</w:t>
        </w:r>
      </w:ins>
      <w:ins w:id="218" w:author="Shiffrin, Richard M." w:date="2020-01-21T11:33:00Z">
        <w:r w:rsidR="008252FC">
          <w:t xml:space="preserve"> same for targets and foils, and is the same for both for CM and </w:t>
        </w:r>
        <w:r w:rsidR="003449B0">
          <w:t xml:space="preserve">VM (as was not the case for the standard paradigm). </w:t>
        </w:r>
      </w:ins>
      <w:ins w:id="219" w:author="Nosofsky, Robert M." w:date="2020-01-18T19:09:00Z">
        <w:del w:id="220" w:author="Shiffrin, Richard M." w:date="2020-01-21T11:34:00Z">
          <w:r w:rsidR="00952807" w:rsidDel="003449B0">
            <w:delText xml:space="preserve">was equated in this side paradigm, </w:delText>
          </w:r>
        </w:del>
      </w:ins>
      <w:ins w:id="221" w:author="Shiffrin, Richard M." w:date="2020-01-21T11:34:00Z">
        <w:r w:rsidR="003449B0">
          <w:t xml:space="preserve">Thus </w:t>
        </w:r>
      </w:ins>
      <w:ins w:id="222" w:author="Nosofsky, Robert M." w:date="2020-01-18T19:09:00Z">
        <w:r w:rsidR="00952807">
          <w:t xml:space="preserve">the </w:t>
        </w:r>
      </w:ins>
      <w:ins w:id="223" w:author="Shiffrin, Richard M." w:date="2020-01-21T11:34:00Z">
        <w:r w:rsidR="003449B0">
          <w:t xml:space="preserve">present </w:t>
        </w:r>
      </w:ins>
      <w:ins w:id="224" w:author="Nosofsky, Robert M." w:date="2020-01-18T19:11:00Z">
        <w:r w:rsidR="00952807">
          <w:t>pure-</w:t>
        </w:r>
      </w:ins>
      <w:ins w:id="225" w:author="Nosofsky, Robert M." w:date="2020-01-18T19:09:00Z">
        <w:r w:rsidR="00952807">
          <w:t>CM advantage cannot be attributed</w:t>
        </w:r>
      </w:ins>
      <w:ins w:id="226" w:author="Nosofsky, Robert M." w:date="2020-01-18T19:11:00Z">
        <w:r w:rsidR="00952807">
          <w:t xml:space="preserve"> to use of a familiarity-based</w:t>
        </w:r>
      </w:ins>
      <w:ins w:id="227" w:author="Nosofsky, Robert M." w:date="2020-01-19T20:25:00Z">
        <w:r w:rsidR="00E46B84">
          <w:t>-only</w:t>
        </w:r>
      </w:ins>
      <w:ins w:id="228" w:author="Nosofsky, Robert M." w:date="2020-01-18T19:11:00Z">
        <w:r w:rsidR="00952807">
          <w:t xml:space="preserve"> strategy</w:t>
        </w:r>
      </w:ins>
      <w:ins w:id="229" w:author="Nosofsky, Robert M." w:date="2020-01-18T19:28:00Z">
        <w:r w:rsidR="003D1BCE">
          <w:t xml:space="preserve"> for discriminating between targets and foils</w:t>
        </w:r>
      </w:ins>
      <w:ins w:id="230" w:author="Nosofsky, Robert M." w:date="2020-01-18T19:11:00Z">
        <w:r w:rsidR="00952807">
          <w:t>.  Instead, the</w:t>
        </w:r>
      </w:ins>
      <w:ins w:id="231" w:author="Nosofsky, Robert M." w:date="2020-01-18T19:12:00Z">
        <w:r w:rsidR="00952807">
          <w:t xml:space="preserve"> results suggest strongly</w:t>
        </w:r>
      </w:ins>
      <w:ins w:id="232" w:author="Nosofsky, Robert M." w:date="2020-01-18T19:09:00Z">
        <w:r w:rsidR="00952807">
          <w:t xml:space="preserve"> </w:t>
        </w:r>
      </w:ins>
      <w:ins w:id="233" w:author="Nosofsky, Robert M." w:date="2020-01-18T19:12:00Z">
        <w:r w:rsidR="00952807">
          <w:t xml:space="preserve">that </w:t>
        </w:r>
      </w:ins>
      <w:ins w:id="234" w:author="Shiffrin, Richard M." w:date="2020-01-21T11:35:00Z">
        <w:r w:rsidR="003449B0">
          <w:t xml:space="preserve">in CM picture-response </w:t>
        </w:r>
      </w:ins>
      <w:ins w:id="235" w:author="Nosofsky, Robert M." w:date="2020-01-18T19:12:00Z">
        <w:r w:rsidR="00952807">
          <w:t xml:space="preserve">learning </w:t>
        </w:r>
      </w:ins>
      <w:ins w:id="236" w:author="Shiffrin, Richard M." w:date="2020-01-21T11:35:00Z">
        <w:r w:rsidR="003449B0">
          <w:t xml:space="preserve">to the left and right keys </w:t>
        </w:r>
      </w:ins>
      <w:ins w:id="237" w:author="Nosofsky, Robert M." w:date="2020-01-18T19:12:00Z">
        <w:del w:id="238" w:author="Shiffrin, Richard M." w:date="2020-01-21T11:36:00Z">
          <w:r w:rsidR="00952807" w:rsidDel="003449B0">
            <w:delText xml:space="preserve">of the left-right responses to the consistently mapped pictures </w:delText>
          </w:r>
        </w:del>
        <w:r w:rsidR="00952807">
          <w:t>has taken place.</w:t>
        </w:r>
      </w:ins>
      <w:ins w:id="239" w:author="Nosofsky, Robert M." w:date="2020-01-18T19:14:00Z">
        <w:r w:rsidR="00952807">
          <w:t xml:space="preserve">  Nevertheless, the pure-CM data still show s</w:t>
        </w:r>
        <w:r w:rsidR="00892430">
          <w:t>ome set-size effects, so responding</w:t>
        </w:r>
      </w:ins>
      <w:ins w:id="240" w:author="Nosofsky, Robert M." w:date="2020-01-18T19:18:00Z">
        <w:r w:rsidR="00892430">
          <w:t xml:space="preserve"> in this condition</w:t>
        </w:r>
      </w:ins>
      <w:ins w:id="241" w:author="Nosofsky, Robert M." w:date="2020-01-18T19:14:00Z">
        <w:r w:rsidR="00892430">
          <w:t xml:space="preserve"> is not governed entirely by long-term item-response learning</w:t>
        </w:r>
      </w:ins>
      <w:ins w:id="242" w:author="Nosofsky, Robert M." w:date="2020-01-19T20:26:00Z">
        <w:del w:id="243" w:author="Shiffrin, Richard M." w:date="2020-01-21T11:36:00Z">
          <w:r w:rsidR="00E46B84" w:rsidDel="003449B0">
            <w:delText xml:space="preserve"> either</w:delText>
          </w:r>
        </w:del>
      </w:ins>
      <w:ins w:id="244" w:author="Nosofsky, Robert M." w:date="2020-01-18T19:14:00Z">
        <w:r w:rsidR="00892430">
          <w:t>; an influence of capacity-limited short-term memor</w:t>
        </w:r>
      </w:ins>
      <w:ins w:id="245" w:author="Nosofsky, Robert M." w:date="2020-01-18T19:18:00Z">
        <w:r w:rsidR="00892430">
          <w:t>y search remains.</w:t>
        </w:r>
      </w:ins>
    </w:p>
    <w:p w14:paraId="490639CB" w14:textId="5EB986C6" w:rsidR="00EC5AC6" w:rsidDel="003449B0" w:rsidRDefault="00EC5AC6" w:rsidP="00EC5AC6">
      <w:pPr>
        <w:ind w:leftChars="0" w:left="0" w:firstLineChars="0" w:firstLine="187"/>
        <w:rPr>
          <w:ins w:id="246" w:author="Nosofsky, Robert M. [2]" w:date="2020-01-20T12:54:00Z"/>
          <w:del w:id="247" w:author="Shiffrin, Richard M." w:date="2020-01-21T11:40:00Z"/>
        </w:rPr>
      </w:pPr>
      <w:ins w:id="248" w:author="Nosofsky, Robert M. [2]" w:date="2020-01-20T12:53:00Z">
        <w:r>
          <w:t xml:space="preserve">The mixed condition data show a different pattern of results:  CM and VM items now show quite similar performance, although response time seems to be slightly longer for the VM items.  Thus, mixing appears to have inhibited long-term item-response learning for the CM items. </w:t>
        </w:r>
        <w:del w:id="249" w:author="Shiffrin, Richard M." w:date="2020-01-21T11:40:00Z">
          <w:r w:rsidDel="003449B0">
            <w:delText>Experiment 2 was designed to explore the generality of the</w:delText>
          </w:r>
        </w:del>
      </w:ins>
      <w:ins w:id="250" w:author="Nosofsky, Robert M. [2]" w:date="2020-01-20T12:54:00Z">
        <w:del w:id="251" w:author="Shiffrin, Richard M." w:date="2020-01-21T11:40:00Z">
          <w:r w:rsidDel="003449B0">
            <w:delText xml:space="preserve"> </w:delText>
          </w:r>
        </w:del>
      </w:ins>
      <w:ins w:id="252" w:author="Nosofsky, Robert M. [2]" w:date="2020-01-20T12:53:00Z">
        <w:del w:id="253" w:author="Shiffrin, Richard M." w:date="2020-01-21T11:40:00Z">
          <w:r w:rsidDel="003449B0">
            <w:delText>mixed results</w:delText>
          </w:r>
        </w:del>
        <w:del w:id="254" w:author="Shiffrin, Richard M." w:date="2020-01-21T11:37:00Z">
          <w:r w:rsidDel="003449B0">
            <w:delText xml:space="preserve">, and provide a basis for modeling the findings quantitatively. </w:delText>
          </w:r>
        </w:del>
      </w:ins>
    </w:p>
    <w:p w14:paraId="5D390555" w14:textId="0E743904" w:rsidR="00EC5AC6" w:rsidDel="003449B0" w:rsidRDefault="00EC5AC6" w:rsidP="00EC5AC6">
      <w:pPr>
        <w:ind w:leftChars="0" w:left="0" w:firstLineChars="0" w:firstLine="187"/>
        <w:rPr>
          <w:ins w:id="255" w:author="Nosofsky, Robert M. [2]" w:date="2020-01-20T12:54:00Z"/>
          <w:del w:id="256" w:author="Shiffrin, Richard M." w:date="2020-01-21T11:40:00Z"/>
        </w:rPr>
      </w:pPr>
    </w:p>
    <w:p w14:paraId="47447776" w14:textId="28A7C402" w:rsidR="00EC5AC6" w:rsidRDefault="00EC5AC6" w:rsidP="00EC5AC6">
      <w:pPr>
        <w:ind w:leftChars="0" w:left="0" w:firstLineChars="0" w:firstLine="187"/>
        <w:rPr>
          <w:ins w:id="257" w:author="Nosofsky, Robert M. [2]" w:date="2020-01-20T12:54:00Z"/>
        </w:rPr>
      </w:pPr>
    </w:p>
    <w:p w14:paraId="471747E9" w14:textId="632E7E8C" w:rsidR="00EC5AC6" w:rsidRDefault="00EC5AC6" w:rsidP="00EC5AC6">
      <w:pPr>
        <w:ind w:leftChars="0" w:left="0" w:firstLineChars="0" w:firstLine="187"/>
        <w:rPr>
          <w:ins w:id="258" w:author="Nosofsky, Robert M. [2]" w:date="2020-01-20T12:54:00Z"/>
        </w:rPr>
      </w:pPr>
    </w:p>
    <w:p w14:paraId="09B9B6F3" w14:textId="77777777" w:rsidR="00EC5AC6" w:rsidRDefault="00EC5AC6" w:rsidP="00EC5AC6">
      <w:pPr>
        <w:ind w:leftChars="0" w:left="0" w:firstLineChars="0" w:firstLine="187"/>
        <w:rPr>
          <w:ins w:id="259" w:author="Nosofsky, Robert M. [2]" w:date="2020-01-20T12:53:00Z"/>
        </w:rPr>
      </w:pPr>
    </w:p>
    <w:p w14:paraId="6DF55DB3" w14:textId="6049FB83" w:rsidR="00632207" w:rsidRDefault="00892430">
      <w:pPr>
        <w:spacing w:line="240" w:lineRule="auto"/>
        <w:ind w:leftChars="0" w:left="0" w:firstLineChars="0" w:firstLine="0"/>
        <w:contextualSpacing/>
        <w:pPrChange w:id="260" w:author="Nosofsky, Robert M." w:date="2020-01-18T19:13:00Z">
          <w:pPr>
            <w:ind w:leftChars="0" w:left="0" w:firstLineChars="0" w:firstLine="187"/>
          </w:pPr>
        </w:pPrChange>
      </w:pPr>
      <w:ins w:id="261" w:author="Nosofsky, Robert M." w:date="2020-01-18T19:14:00Z">
        <w:r>
          <w:t xml:space="preserve"> </w:t>
        </w:r>
      </w:ins>
      <w:ins w:id="262" w:author="Nosofsky, Robert M." w:date="2020-01-18T19:12:00Z">
        <w:r w:rsidR="00952807">
          <w:t xml:space="preserve"> </w:t>
        </w:r>
      </w:ins>
      <w:ins w:id="263" w:author="Nosofsky, Robert M." w:date="2020-01-18T19:09:00Z">
        <w:r w:rsidR="00952807">
          <w:t xml:space="preserve"> </w:t>
        </w:r>
      </w:ins>
    </w:p>
    <w:p w14:paraId="79188E4A" w14:textId="77777777" w:rsidR="006558A4" w:rsidRDefault="006558A4" w:rsidP="006558A4">
      <w:pPr>
        <w:ind w:left="0" w:hanging="2"/>
      </w:pPr>
      <w:r>
        <w:rPr>
          <w:noProof/>
        </w:rPr>
        <w:drawing>
          <wp:inline distT="0" distB="0" distL="0" distR="0" wp14:anchorId="4DC1E63E" wp14:editId="22AAA494">
            <wp:extent cx="2971800" cy="4438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gsci_Figure2.png"/>
                    <pic:cNvPicPr/>
                  </pic:nvPicPr>
                  <pic:blipFill>
                    <a:blip r:embed="rId8">
                      <a:extLst>
                        <a:ext uri="{28A0092B-C50C-407E-A947-70E740481C1C}">
                          <a14:useLocalDpi xmlns:a14="http://schemas.microsoft.com/office/drawing/2010/main" val="0"/>
                        </a:ext>
                      </a:extLst>
                    </a:blip>
                    <a:stretch>
                      <a:fillRect/>
                    </a:stretch>
                  </pic:blipFill>
                  <pic:spPr>
                    <a:xfrm>
                      <a:off x="0" y="0"/>
                      <a:ext cx="2971800" cy="4438650"/>
                    </a:xfrm>
                    <a:prstGeom prst="rect">
                      <a:avLst/>
                    </a:prstGeom>
                  </pic:spPr>
                </pic:pic>
              </a:graphicData>
            </a:graphic>
          </wp:inline>
        </w:drawing>
      </w:r>
    </w:p>
    <w:p w14:paraId="3E17AD3C" w14:textId="10B5FB4A" w:rsidR="006558A4" w:rsidRDefault="006558A4" w:rsidP="006558A4">
      <w:pPr>
        <w:pBdr>
          <w:top w:val="nil"/>
          <w:left w:val="nil"/>
          <w:bottom w:val="nil"/>
          <w:right w:val="nil"/>
          <w:between w:val="nil"/>
        </w:pBdr>
        <w:spacing w:line="240" w:lineRule="auto"/>
        <w:ind w:left="0" w:hanging="2"/>
        <w:jc w:val="center"/>
        <w:rPr>
          <w:color w:val="000000"/>
        </w:rPr>
      </w:pPr>
      <w:r>
        <w:rPr>
          <w:color w:val="000000"/>
        </w:rPr>
        <w:t xml:space="preserve">Figure </w:t>
      </w:r>
      <w:ins w:id="264" w:author="Nosofsky, Robert M. [2]" w:date="2020-01-20T10:31:00Z">
        <w:r w:rsidR="00EF689E">
          <w:rPr>
            <w:color w:val="000000"/>
          </w:rPr>
          <w:t>3</w:t>
        </w:r>
      </w:ins>
      <w:del w:id="265" w:author="Nosofsky, Robert M. [2]" w:date="2020-01-20T10:31:00Z">
        <w:r w:rsidDel="00EF689E">
          <w:rPr>
            <w:color w:val="000000"/>
          </w:rPr>
          <w:delText>2</w:delText>
        </w:r>
      </w:del>
      <w:r>
        <w:rPr>
          <w:color w:val="000000"/>
        </w:rPr>
        <w:t xml:space="preserve"> Median correct response times in milliseconds (top panel) and probability of error (bottom panel) </w:t>
      </w:r>
      <w:r w:rsidR="00EB7842">
        <w:rPr>
          <w:color w:val="000000"/>
        </w:rPr>
        <w:t xml:space="preserve">for </w:t>
      </w:r>
      <w:r>
        <w:rPr>
          <w:color w:val="000000"/>
        </w:rPr>
        <w:t>CM, MIX and VM</w:t>
      </w:r>
      <w:r w:rsidR="00EB7842">
        <w:rPr>
          <w:color w:val="000000"/>
        </w:rPr>
        <w:t>, for old and new tests</w:t>
      </w:r>
      <w:r>
        <w:rPr>
          <w:color w:val="000000"/>
        </w:rPr>
        <w:t>. Bars indicate between-</w:t>
      </w:r>
      <w:del w:id="266" w:author="Shiffrin, Richard M." w:date="2020-01-21T11:56:00Z">
        <w:r w:rsidDel="00490D18">
          <w:rPr>
            <w:color w:val="000000"/>
          </w:rPr>
          <w:delText>subjects standard error.</w:delText>
        </w:r>
      </w:del>
      <w:ins w:id="267" w:author="Shiffrin, Richard M." w:date="2020-01-21T11:56:00Z">
        <w:r w:rsidR="00490D18">
          <w:rPr>
            <w:color w:val="000000"/>
          </w:rPr>
          <w:t xml:space="preserve">    </w:t>
        </w:r>
      </w:ins>
    </w:p>
    <w:p w14:paraId="2D5DB67B" w14:textId="77777777" w:rsidR="00B42815" w:rsidRDefault="00B42815" w:rsidP="006558A4">
      <w:pPr>
        <w:pBdr>
          <w:top w:val="nil"/>
          <w:left w:val="nil"/>
          <w:bottom w:val="nil"/>
          <w:right w:val="nil"/>
          <w:between w:val="nil"/>
        </w:pBdr>
        <w:spacing w:line="240" w:lineRule="auto"/>
        <w:ind w:left="0" w:hanging="2"/>
        <w:jc w:val="center"/>
        <w:rPr>
          <w:color w:val="000000"/>
        </w:rPr>
      </w:pPr>
    </w:p>
    <w:p w14:paraId="7F2E64CC" w14:textId="5191D877" w:rsidR="00EB7842" w:rsidDel="00EC5AC6" w:rsidRDefault="00B42815" w:rsidP="00EB7842">
      <w:pPr>
        <w:ind w:leftChars="0" w:left="0" w:firstLineChars="0" w:firstLine="187"/>
        <w:rPr>
          <w:del w:id="268" w:author="Nosofsky, Robert M. [2]" w:date="2020-01-20T12:53:00Z"/>
        </w:rPr>
      </w:pPr>
      <w:del w:id="269" w:author="Nosofsky, Robert M. [2]" w:date="2020-01-20T12:53:00Z">
        <w:r w:rsidDel="00EC5AC6">
          <w:delText>The mixed condition data show a different</w:delText>
        </w:r>
      </w:del>
      <w:ins w:id="270" w:author="Nosofsky, Robert M." w:date="2020-01-19T20:26:00Z">
        <w:del w:id="271" w:author="Nosofsky, Robert M. [2]" w:date="2020-01-20T12:53:00Z">
          <w:r w:rsidR="00E46B84" w:rsidDel="00EC5AC6">
            <w:delText xml:space="preserve"> pattern of</w:delText>
          </w:r>
        </w:del>
      </w:ins>
      <w:del w:id="272" w:author="Nosofsky, Robert M. [2]" w:date="2020-01-20T12:53:00Z">
        <w:r w:rsidDel="00EC5AC6">
          <w:delText xml:space="preserve"> result</w:delText>
        </w:r>
      </w:del>
      <w:ins w:id="273" w:author="Nosofsky, Robert M." w:date="2020-01-19T20:26:00Z">
        <w:del w:id="274" w:author="Nosofsky, Robert M. [2]" w:date="2020-01-20T12:53:00Z">
          <w:r w:rsidR="00E46B84" w:rsidDel="00EC5AC6">
            <w:delText>s</w:delText>
          </w:r>
        </w:del>
      </w:ins>
      <w:del w:id="275" w:author="Nosofsky, Robert M. [2]" w:date="2020-01-20T12:53:00Z">
        <w:r w:rsidDel="00EC5AC6">
          <w:delText xml:space="preserve">: </w:delText>
        </w:r>
        <w:r w:rsidR="00A623A0" w:rsidDel="00EC5AC6">
          <w:delText xml:space="preserve"> CM and VM items </w:delText>
        </w:r>
      </w:del>
      <w:ins w:id="276" w:author="Nosofsky, Robert M." w:date="2020-01-19T20:26:00Z">
        <w:del w:id="277" w:author="Nosofsky, Robert M. [2]" w:date="2020-01-20T12:53:00Z">
          <w:r w:rsidR="00AB6A45" w:rsidDel="00EC5AC6">
            <w:delText xml:space="preserve">now </w:delText>
          </w:r>
        </w:del>
      </w:ins>
      <w:del w:id="278" w:author="Nosofsky, Robert M. [2]" w:date="2020-01-20T12:53:00Z">
        <w:r w:rsidDel="00EC5AC6">
          <w:delText xml:space="preserve">show quite similar performance, although response time seems to be slightly longer for the VM items.  </w:delText>
        </w:r>
        <w:r w:rsidR="00EB7842" w:rsidDel="00EC5AC6">
          <w:delText xml:space="preserve">Statistical analyses demonstrated these findings to be reliable. </w:delText>
        </w:r>
      </w:del>
      <w:ins w:id="279" w:author="Nosofsky, Robert M." w:date="2020-01-18T19:31:00Z">
        <w:del w:id="280" w:author="Nosofsky, Robert M. [2]" w:date="2020-01-20T12:53:00Z">
          <w:r w:rsidR="003D1BCE" w:rsidDel="00EC5AC6">
            <w:delText xml:space="preserve">Thus, </w:delText>
          </w:r>
        </w:del>
      </w:ins>
    </w:p>
    <w:p w14:paraId="31DDD754" w14:textId="632A2FE9" w:rsidR="00632207" w:rsidDel="00EC5AC6" w:rsidRDefault="00632207" w:rsidP="00A623A0">
      <w:pPr>
        <w:ind w:leftChars="0" w:left="0" w:firstLineChars="0" w:firstLine="187"/>
        <w:rPr>
          <w:del w:id="281" w:author="Nosofsky, Robert M. [2]" w:date="2020-01-20T12:53:00Z"/>
        </w:rPr>
      </w:pPr>
    </w:p>
    <w:p w14:paraId="269A76AD" w14:textId="25A8531B" w:rsidR="00EB7842" w:rsidDel="00EC5AC6" w:rsidRDefault="009B2AAC">
      <w:pPr>
        <w:ind w:leftChars="0" w:left="0" w:firstLineChars="0" w:firstLine="0"/>
        <w:rPr>
          <w:del w:id="282" w:author="Nosofsky, Robert M. [2]" w:date="2020-01-20T12:53:00Z"/>
        </w:rPr>
        <w:pPrChange w:id="283" w:author="Nosofsky, Robert M." w:date="2020-01-18T19:31:00Z">
          <w:pPr>
            <w:ind w:leftChars="0" w:left="0" w:firstLineChars="0" w:firstLine="187"/>
          </w:pPr>
        </w:pPrChange>
      </w:pPr>
      <w:del w:id="284" w:author="Nosofsky, Robert M. [2]" w:date="2020-01-20T12:53:00Z">
        <w:r w:rsidDel="00EC5AC6">
          <w:delText xml:space="preserve">An important result of Experiment 1 is the advantage of CM over VM when familiarity is equated for CM and VM tests. This suggests that learning of responses to the </w:delText>
        </w:r>
      </w:del>
    </w:p>
    <w:p w14:paraId="0EC7976D" w14:textId="01C43C4D" w:rsidR="009B2AAC" w:rsidDel="00EC5AC6" w:rsidRDefault="009B2AAC">
      <w:pPr>
        <w:ind w:leftChars="0" w:left="0" w:firstLineChars="0" w:firstLine="187"/>
        <w:rPr>
          <w:del w:id="285" w:author="Nosofsky, Robert M. [2]" w:date="2020-01-20T12:53:00Z"/>
        </w:rPr>
      </w:pPr>
      <w:del w:id="286" w:author="Nosofsky, Robert M. [2]" w:date="2020-01-20T12:53:00Z">
        <w:r w:rsidDel="00EC5AC6">
          <w:delText xml:space="preserve">consistently mapped pictures has taken place. A surprising result was the similarity of CM and VM performance in the mixed conditions. </w:delText>
        </w:r>
      </w:del>
      <w:ins w:id="287" w:author="Nosofsky, Robert M." w:date="2020-01-18T19:32:00Z">
        <w:del w:id="288" w:author="Nosofsky, Robert M. [2]" w:date="2020-01-20T12:53:00Z">
          <w:r w:rsidR="003D1BCE" w:rsidDel="00EC5AC6">
            <w:delText>m</w:delText>
          </w:r>
        </w:del>
      </w:ins>
      <w:del w:id="289" w:author="Nosofsky, Robert M. [2]" w:date="2020-01-20T12:53:00Z">
        <w:r w:rsidDel="00EC5AC6">
          <w:delText>Mixing appears to have inhibited</w:delText>
        </w:r>
      </w:del>
      <w:ins w:id="290" w:author="Nosofsky, Robert M." w:date="2020-01-18T19:32:00Z">
        <w:del w:id="291" w:author="Nosofsky, Robert M. [2]" w:date="2020-01-20T12:53:00Z">
          <w:r w:rsidR="003D1BCE" w:rsidDel="00EC5AC6">
            <w:delText xml:space="preserve"> long-term item-response</w:delText>
          </w:r>
        </w:del>
      </w:ins>
      <w:del w:id="292" w:author="Nosofsky, Robert M. [2]" w:date="2020-01-20T12:53:00Z">
        <w:r w:rsidDel="00EC5AC6">
          <w:delText xml:space="preserve"> learning</w:delText>
        </w:r>
      </w:del>
      <w:ins w:id="293" w:author="Nosofsky, Robert M." w:date="2020-01-18T19:32:00Z">
        <w:del w:id="294" w:author="Nosofsky, Robert M. [2]" w:date="2020-01-20T12:53:00Z">
          <w:r w:rsidR="003D1BCE" w:rsidDel="00EC5AC6">
            <w:delText xml:space="preserve"> for the CM items</w:delText>
          </w:r>
        </w:del>
      </w:ins>
      <w:del w:id="295" w:author="Nosofsky, Robert M. [2]" w:date="2020-01-20T12:53:00Z">
        <w:r w:rsidDel="00EC5AC6">
          <w:delText xml:space="preserve">. Experiment 2 was designed to explore the generality of the mixed results, and provide a basis for modeling the findings quantitatively. </w:delText>
        </w:r>
      </w:del>
    </w:p>
    <w:p w14:paraId="1A08FC81" w14:textId="77777777" w:rsidR="00632207" w:rsidRDefault="00632207" w:rsidP="009A1C42">
      <w:pPr>
        <w:ind w:leftChars="0" w:left="0" w:firstLineChars="0" w:firstLine="187"/>
      </w:pPr>
    </w:p>
    <w:p w14:paraId="65CB9469" w14:textId="2DEAD21C" w:rsidR="00B42815" w:rsidDel="00AB6A45" w:rsidRDefault="00B42815" w:rsidP="00B42815">
      <w:pPr>
        <w:ind w:leftChars="0" w:left="0" w:firstLineChars="0" w:firstLine="187"/>
        <w:rPr>
          <w:del w:id="296" w:author="Nosofsky, Robert M." w:date="2020-01-19T20:27:00Z"/>
        </w:rPr>
      </w:pPr>
      <w:commentRangeStart w:id="297"/>
      <w:del w:id="298" w:author="Nosofsky, Robert M." w:date="2020-01-19T20:27:00Z">
        <w:r w:rsidDel="00AB6A45">
          <w:delText xml:space="preserve"> (CM vs. VM) and set size failed to reach significance, suggesting that the magnitudes of the set size effect are similar for both CM and VM items. </w:delText>
        </w:r>
        <w:r w:rsidR="009B2AAC" w:rsidDel="00AB6A45">
          <w:delText>}</w:delText>
        </w:r>
        <w:commentRangeEnd w:id="297"/>
        <w:r w:rsidR="00892430" w:rsidDel="00AB6A45">
          <w:rPr>
            <w:rStyle w:val="CommentReference"/>
          </w:rPr>
          <w:commentReference w:id="297"/>
        </w:r>
      </w:del>
    </w:p>
    <w:p w14:paraId="4E097F26" w14:textId="77777777" w:rsidR="009A1C42" w:rsidRDefault="009A1C42" w:rsidP="009A1C42">
      <w:pPr>
        <w:pStyle w:val="Heading1"/>
        <w:spacing w:before="220"/>
        <w:ind w:left="0" w:hanging="2"/>
      </w:pPr>
      <w:r>
        <w:t>Experiment 2</w:t>
      </w:r>
    </w:p>
    <w:p w14:paraId="5D5FAA12" w14:textId="7CD23107" w:rsidR="00EB7842" w:rsidDel="00EA1FD2" w:rsidRDefault="00EB7842" w:rsidP="00EB7842">
      <w:pPr>
        <w:pStyle w:val="NormalSectionStart"/>
        <w:ind w:left="0" w:hanging="2"/>
        <w:rPr>
          <w:del w:id="299" w:author="Nosofsky, Robert M." w:date="2020-01-19T20:39:00Z"/>
        </w:rPr>
      </w:pPr>
    </w:p>
    <w:p w14:paraId="26AFC8AA" w14:textId="77777777" w:rsidR="00EA1FD2" w:rsidRDefault="00EA1FD2" w:rsidP="00EB7842">
      <w:pPr>
        <w:ind w:left="0" w:hanging="2"/>
        <w:rPr>
          <w:ins w:id="300" w:author="Nosofsky, Robert M." w:date="2020-01-19T20:39:00Z"/>
        </w:rPr>
      </w:pPr>
    </w:p>
    <w:p w14:paraId="07E22829" w14:textId="6B117577" w:rsidR="005D1C50" w:rsidRDefault="003449B0" w:rsidP="005D1C50">
      <w:pPr>
        <w:ind w:leftChars="0" w:left="0" w:firstLineChars="0" w:firstLine="0"/>
        <w:rPr>
          <w:ins w:id="301" w:author="Shiffrin, Richard M." w:date="2020-01-21T12:15:00Z"/>
        </w:rPr>
      </w:pPr>
      <w:ins w:id="302" w:author="Shiffrin, Richard M." w:date="2020-01-21T11:40:00Z">
        <w:r>
          <w:t xml:space="preserve">Experiment 2 was designed to explore the generality of the results by adding AN </w:t>
        </w:r>
      </w:ins>
      <w:ins w:id="303" w:author="Shiffrin, Richard M." w:date="2020-01-21T11:42:00Z">
        <w:r>
          <w:t>pictures</w:t>
        </w:r>
      </w:ins>
      <w:ins w:id="304" w:author="Shiffrin, Richard M." w:date="2020-01-21T11:40:00Z">
        <w:r>
          <w:t xml:space="preserve"> to the design; </w:t>
        </w:r>
      </w:ins>
      <w:ins w:id="305" w:author="Shiffrin, Richard M." w:date="2020-01-21T11:53:00Z">
        <w:r w:rsidR="00490D18">
          <w:t>these were used both in a pure-AN condition and a mixed</w:t>
        </w:r>
      </w:ins>
      <w:ins w:id="306" w:author="Shiffrin, Richard M." w:date="2020-01-21T11:54:00Z">
        <w:r w:rsidR="00490D18">
          <w:t xml:space="preserve"> condition. </w:t>
        </w:r>
      </w:ins>
      <w:ins w:id="307" w:author="Shiffrin, Richard M." w:date="2020-01-21T12:16:00Z">
        <w:r w:rsidR="005D1C50">
          <w:t>Because AN items have no long-term familiarity fro</w:t>
        </w:r>
      </w:ins>
      <w:ins w:id="308" w:author="Shiffrin, Richard M." w:date="2020-01-21T12:17:00Z">
        <w:r w:rsidR="005D1C50">
          <w:t>m</w:t>
        </w:r>
      </w:ins>
      <w:ins w:id="309" w:author="Shiffrin, Richard M." w:date="2020-01-21T12:16:00Z">
        <w:r w:rsidR="005D1C50">
          <w:t xml:space="preserve"> prior tria</w:t>
        </w:r>
      </w:ins>
      <w:ins w:id="310" w:author="Shiffrin, Richard M." w:date="2020-01-21T12:17:00Z">
        <w:r w:rsidR="005D1C50">
          <w:t xml:space="preserve">ls, a comparison of that pure condition to pure VM and </w:t>
        </w:r>
      </w:ins>
      <w:ins w:id="311" w:author="Shiffrin, Richard M." w:date="2020-01-21T12:18:00Z">
        <w:r w:rsidR="005D1C50">
          <w:t xml:space="preserve">pure </w:t>
        </w:r>
      </w:ins>
      <w:ins w:id="312" w:author="Shiffrin, Richard M." w:date="2020-01-21T12:17:00Z">
        <w:r w:rsidR="005D1C50">
          <w:t>CM, both of which do have long-term famil</w:t>
        </w:r>
      </w:ins>
      <w:ins w:id="313" w:author="Shiffrin, Richard M." w:date="2020-01-21T12:18:00Z">
        <w:r w:rsidR="005D1C50">
          <w:t xml:space="preserve">iarity, provides diagnostic information, as will become clear in the discussion of the results. </w:t>
        </w:r>
      </w:ins>
      <w:ins w:id="314" w:author="Shiffrin, Richard M." w:date="2020-01-21T11:55:00Z">
        <w:r w:rsidR="00490D18">
          <w:t xml:space="preserve">Using a mixed condition with AN and CM </w:t>
        </w:r>
      </w:ins>
      <w:ins w:id="315" w:author="Shiffrin, Richard M." w:date="2020-01-21T12:22:00Z">
        <w:r w:rsidR="005D1C50">
          <w:t>pictures</w:t>
        </w:r>
      </w:ins>
      <w:ins w:id="316" w:author="Shiffrin, Richard M." w:date="2020-01-21T11:55:00Z">
        <w:r w:rsidR="00490D18">
          <w:t xml:space="preserve"> in the same list was meant </w:t>
        </w:r>
      </w:ins>
      <w:ins w:id="317" w:author="Shiffrin, Richard M." w:date="2020-01-21T11:56:00Z">
        <w:r w:rsidR="00490D18">
          <w:t xml:space="preserve">to </w:t>
        </w:r>
      </w:ins>
      <w:ins w:id="318" w:author="Shiffrin, Richard M." w:date="2020-01-21T11:43:00Z">
        <w:r w:rsidR="00DB4EC0">
          <w:t xml:space="preserve">explore </w:t>
        </w:r>
      </w:ins>
      <w:ins w:id="319" w:author="Shiffrin, Richard M." w:date="2020-01-21T11:57:00Z">
        <w:r w:rsidR="00490D18">
          <w:t xml:space="preserve">further </w:t>
        </w:r>
      </w:ins>
      <w:ins w:id="320" w:author="Shiffrin, Richard M." w:date="2020-01-21T11:43:00Z">
        <w:r w:rsidR="00DB4EC0">
          <w:t xml:space="preserve">and understand </w:t>
        </w:r>
      </w:ins>
      <w:ins w:id="321" w:author="Shiffrin, Richard M." w:date="2020-01-21T11:57:00Z">
        <w:r w:rsidR="00490D18">
          <w:t xml:space="preserve">better </w:t>
        </w:r>
      </w:ins>
      <w:ins w:id="322" w:author="Shiffrin, Richard M." w:date="2020-01-21T11:43:00Z">
        <w:r w:rsidR="00DB4EC0">
          <w:t>the failure of learning in the first experiment</w:t>
        </w:r>
      </w:ins>
      <w:ins w:id="323" w:author="Shiffrin, Richard M." w:date="2020-01-21T12:19:00Z">
        <w:r w:rsidR="005D1C50">
          <w:t>: In the first s</w:t>
        </w:r>
      </w:ins>
      <w:ins w:id="324" w:author="Shiffrin, Richard M." w:date="2020-01-21T12:20:00Z">
        <w:r w:rsidR="005D1C50">
          <w:t>tudy all items studied in the mixed condition had high long-term familiarity, possibly adding confusion</w:t>
        </w:r>
      </w:ins>
      <w:ins w:id="325" w:author="Shiffrin, Richard M." w:date="2020-01-21T12:21:00Z">
        <w:r w:rsidR="005D1C50">
          <w:t>,</w:t>
        </w:r>
      </w:ins>
      <w:ins w:id="326" w:author="Shiffrin, Richard M." w:date="2020-01-21T12:20:00Z">
        <w:r w:rsidR="005D1C50">
          <w:t xml:space="preserve"> </w:t>
        </w:r>
      </w:ins>
      <w:ins w:id="327" w:author="Shiffrin, Richard M." w:date="2020-01-21T12:21:00Z">
        <w:r w:rsidR="005D1C50">
          <w:t xml:space="preserve">lessening the ability to distinguish CM from VM, and thus </w:t>
        </w:r>
      </w:ins>
      <w:ins w:id="328" w:author="Shiffrin, Richard M." w:date="2020-01-21T12:20:00Z">
        <w:r w:rsidR="005D1C50">
          <w:t>inhibiting learning</w:t>
        </w:r>
      </w:ins>
      <w:ins w:id="329" w:author="Shiffrin, Richard M." w:date="2020-01-21T11:43:00Z">
        <w:r w:rsidR="00DB4EC0">
          <w:t xml:space="preserve">. </w:t>
        </w:r>
      </w:ins>
      <w:ins w:id="330" w:author="Shiffrin, Richard M." w:date="2020-01-21T12:21:00Z">
        <w:r w:rsidR="005D1C50">
          <w:t>It should be f</w:t>
        </w:r>
      </w:ins>
      <w:ins w:id="331" w:author="Shiffrin, Richard M." w:date="2020-01-21T12:22:00Z">
        <w:r w:rsidR="005D1C50">
          <w:t>a</w:t>
        </w:r>
      </w:ins>
      <w:ins w:id="332" w:author="Shiffrin, Richard M." w:date="2020-01-21T12:21:00Z">
        <w:r w:rsidR="005D1C50">
          <w:t>r easier to distinguish AN from C</w:t>
        </w:r>
      </w:ins>
      <w:ins w:id="333" w:author="Shiffrin, Richard M." w:date="2020-01-21T12:22:00Z">
        <w:r w:rsidR="005D1C50">
          <w:t xml:space="preserve">M </w:t>
        </w:r>
      </w:ins>
      <w:ins w:id="334" w:author="Shiffrin, Richard M." w:date="2020-01-21T12:23:00Z">
        <w:r w:rsidR="005D1C50">
          <w:t>picture</w:t>
        </w:r>
      </w:ins>
      <w:ins w:id="335" w:author="Shiffrin, Richard M." w:date="2020-01-21T12:22:00Z">
        <w:r w:rsidR="005D1C50">
          <w:t xml:space="preserve">s in mixed lists. </w:t>
        </w:r>
      </w:ins>
      <w:ins w:id="336" w:author="Shiffrin, Richard M." w:date="2020-01-21T11:43:00Z">
        <w:r w:rsidR="00DB4EC0">
          <w:t xml:space="preserve">Finally, </w:t>
        </w:r>
      </w:ins>
      <w:ins w:id="337" w:author="Shiffrin, Richard M." w:date="2020-01-21T11:44:00Z">
        <w:r w:rsidR="00DB4EC0">
          <w:t>the</w:t>
        </w:r>
      </w:ins>
      <w:ins w:id="338" w:author="Shiffrin, Richard M." w:date="2020-01-21T11:45:00Z">
        <w:r w:rsidR="00DB4EC0">
          <w:t xml:space="preserve">re were two mixed conditions, one using </w:t>
        </w:r>
      </w:ins>
      <w:ins w:id="339" w:author="Shiffrin, Richard M." w:date="2020-01-21T11:46:00Z">
        <w:r w:rsidR="00DB4EC0">
          <w:t>8</w:t>
        </w:r>
      </w:ins>
      <w:ins w:id="340" w:author="Shiffrin, Richard M." w:date="2020-01-21T11:45:00Z">
        <w:r w:rsidR="00DB4EC0">
          <w:t xml:space="preserve"> CM pictures</w:t>
        </w:r>
      </w:ins>
      <w:ins w:id="341" w:author="Shiffrin, Richard M." w:date="2020-01-21T11:46:00Z">
        <w:r w:rsidR="00DB4EC0">
          <w:t>, 4 to each side (as in Experim</w:t>
        </w:r>
      </w:ins>
      <w:ins w:id="342" w:author="Shiffrin, Richard M." w:date="2020-01-21T11:47:00Z">
        <w:r w:rsidR="00DB4EC0">
          <w:t xml:space="preserve">ent 1) </w:t>
        </w:r>
      </w:ins>
      <w:ins w:id="343" w:author="Shiffrin, Richard M." w:date="2020-01-21T11:45:00Z">
        <w:r w:rsidR="00DB4EC0">
          <w:t xml:space="preserve">and one using </w:t>
        </w:r>
      </w:ins>
      <w:ins w:id="344" w:author="Shiffrin, Richard M." w:date="2020-01-21T11:49:00Z">
        <w:r w:rsidR="00DB4EC0">
          <w:t>16</w:t>
        </w:r>
      </w:ins>
      <w:ins w:id="345" w:author="Shiffrin, Richard M." w:date="2020-01-21T11:46:00Z">
        <w:r w:rsidR="00DB4EC0">
          <w:t xml:space="preserve"> CM </w:t>
        </w:r>
        <w:r w:rsidR="00DB4EC0">
          <w:lastRenderedPageBreak/>
          <w:t>pictures</w:t>
        </w:r>
      </w:ins>
      <w:ins w:id="346" w:author="Shiffrin, Richard M." w:date="2020-01-21T11:47:00Z">
        <w:r w:rsidR="00DB4EC0">
          <w:t xml:space="preserve">, </w:t>
        </w:r>
      </w:ins>
      <w:ins w:id="347" w:author="Shiffrin, Richard M." w:date="2020-01-21T11:49:00Z">
        <w:r w:rsidR="00DB4EC0">
          <w:t>8 to each side. These mixed conditions v</w:t>
        </w:r>
      </w:ins>
      <w:ins w:id="348" w:author="Shiffrin, Richard M." w:date="2020-01-21T11:50:00Z">
        <w:r w:rsidR="00DB4EC0">
          <w:t>aried long-term familiarity for the CM pictures in an attempt to</w:t>
        </w:r>
      </w:ins>
      <w:ins w:id="349" w:author="Shiffrin, Richard M." w:date="2020-01-21T11:51:00Z">
        <w:r w:rsidR="00DB4EC0">
          <w:t xml:space="preserve"> understand better </w:t>
        </w:r>
      </w:ins>
      <w:ins w:id="350" w:author="Shiffrin, Richard M." w:date="2020-01-21T11:40:00Z">
        <w:r>
          <w:t>the</w:t>
        </w:r>
      </w:ins>
      <w:ins w:id="351" w:author="Shiffrin, Richard M." w:date="2020-01-21T11:51:00Z">
        <w:r w:rsidR="00DB4EC0">
          <w:t xml:space="preserve"> effects of long-term familiarity upon CM performance, and to understand </w:t>
        </w:r>
      </w:ins>
      <w:ins w:id="352" w:author="Shiffrin, Richard M." w:date="2020-01-21T11:52:00Z">
        <w:r w:rsidR="00DB4EC0">
          <w:t>better the reasons for the inhibition of learning in the mixed condition</w:t>
        </w:r>
      </w:ins>
      <w:ins w:id="353" w:author="Shiffrin, Richard M." w:date="2020-01-21T12:14:00Z">
        <w:r w:rsidR="005D1C50">
          <w:t xml:space="preserve">s. </w:t>
        </w:r>
      </w:ins>
      <w:ins w:id="354" w:author="Shiffrin, Richard M." w:date="2020-01-21T12:15:00Z">
        <w:r w:rsidR="005D1C50">
          <w:t xml:space="preserve">Thus </w:t>
        </w:r>
      </w:ins>
      <w:ins w:id="355" w:author="Nosofsky, Robert M." w:date="2020-01-19T20:28:00Z">
        <w:del w:id="356" w:author="Shiffrin, Richard M." w:date="2020-01-21T12:14:00Z">
          <w:r w:rsidR="00AB6A45" w:rsidDel="0098379B">
            <w:delText xml:space="preserve">To further address the issues of interest, the main idea in Experiment 2 was to compare CM performance to </w:delText>
          </w:r>
        </w:del>
      </w:ins>
      <w:ins w:id="357" w:author="Nosofsky, Robert M. [2]" w:date="2020-01-20T12:58:00Z">
        <w:del w:id="358" w:author="Shiffrin, Richard M." w:date="2020-01-21T12:14:00Z">
          <w:r w:rsidR="00EC5AC6" w:rsidDel="0098379B">
            <w:delText>performance involving all-new (</w:delText>
          </w:r>
        </w:del>
      </w:ins>
      <w:ins w:id="359" w:author="Nosofsky, Robert M." w:date="2020-01-19T20:28:00Z">
        <w:del w:id="360" w:author="Shiffrin, Richard M." w:date="2020-01-21T12:14:00Z">
          <w:r w:rsidR="00AB6A45" w:rsidDel="0098379B">
            <w:delText>AN</w:delText>
          </w:r>
        </w:del>
      </w:ins>
      <w:ins w:id="361" w:author="Nosofsky, Robert M. [2]" w:date="2020-01-20T12:58:00Z">
        <w:del w:id="362" w:author="Shiffrin, Richard M." w:date="2020-01-21T12:14:00Z">
          <w:r w:rsidR="00EC5AC6" w:rsidDel="0098379B">
            <w:delText>) items.</w:delText>
          </w:r>
        </w:del>
      </w:ins>
      <w:ins w:id="363" w:author="Nosofsky, Robert M." w:date="2020-01-19T20:28:00Z">
        <w:del w:id="364" w:author="Shiffrin, Richard M." w:date="2020-01-21T12:14:00Z">
          <w:r w:rsidR="00AB6A45" w:rsidDel="0098379B">
            <w:delText xml:space="preserve"> performance rather than</w:delText>
          </w:r>
        </w:del>
      </w:ins>
      <w:ins w:id="365" w:author="Nosofsky, Robert M." w:date="2020-01-19T20:31:00Z">
        <w:del w:id="366" w:author="Shiffrin, Richard M." w:date="2020-01-21T12:14:00Z">
          <w:r w:rsidR="00AB6A45" w:rsidDel="0098379B">
            <w:delText xml:space="preserve"> only to</w:delText>
          </w:r>
        </w:del>
      </w:ins>
      <w:ins w:id="367" w:author="Nosofsky, Robert M." w:date="2020-01-19T20:28:00Z">
        <w:del w:id="368" w:author="Shiffrin, Richard M." w:date="2020-01-21T12:14:00Z">
          <w:r w:rsidR="00AB6A45" w:rsidDel="0098379B">
            <w:delText xml:space="preserve"> VM.  </w:delText>
          </w:r>
        </w:del>
      </w:ins>
      <w:ins w:id="369" w:author="Nosofsky, Robert M." w:date="2020-01-19T20:31:00Z">
        <w:del w:id="370" w:author="Shiffrin, Richard M." w:date="2020-01-21T12:14:00Z">
          <w:r w:rsidR="00AB6A45" w:rsidDel="0098379B">
            <w:delText>S</w:delText>
          </w:r>
        </w:del>
      </w:ins>
      <w:ins w:id="371" w:author="Nosofsky, Robert M. [2]" w:date="2020-01-20T12:59:00Z">
        <w:del w:id="372" w:author="Shiffrin, Richard M." w:date="2020-01-21T12:14:00Z">
          <w:r w:rsidR="00EC5AC6" w:rsidDel="0098379B">
            <w:delText xml:space="preserve"> </w:delText>
          </w:r>
          <w:r w:rsidR="00EC5AC6" w:rsidDel="005D1C50">
            <w:delText>S</w:delText>
          </w:r>
        </w:del>
      </w:ins>
      <w:ins w:id="373" w:author="Nosofsky, Robert M." w:date="2020-01-19T20:31:00Z">
        <w:del w:id="374" w:author="Shiffrin, Richard M." w:date="2020-01-21T12:14:00Z">
          <w:r w:rsidR="00AB6A45" w:rsidDel="005D1C50">
            <w:delText xml:space="preserve">pecifically, </w:delText>
          </w:r>
        </w:del>
      </w:ins>
      <w:commentRangeStart w:id="375"/>
      <w:r w:rsidR="00EB7842">
        <w:t xml:space="preserve">Experiment 2 used six conditions: </w:t>
      </w:r>
      <w:ins w:id="376" w:author="Nosofsky, Robert M." w:date="2020-01-19T20:31:00Z">
        <w:r w:rsidR="00AB6A45">
          <w:t>pure-</w:t>
        </w:r>
      </w:ins>
      <w:r w:rsidR="00EB7842">
        <w:t xml:space="preserve">CM, </w:t>
      </w:r>
      <w:ins w:id="377" w:author="Nosofsky, Robert M." w:date="2020-01-19T20:31:00Z">
        <w:r w:rsidR="00AB6A45">
          <w:t>pure-</w:t>
        </w:r>
      </w:ins>
      <w:r w:rsidR="00EB7842">
        <w:t xml:space="preserve">VM, </w:t>
      </w:r>
      <w:ins w:id="378" w:author="Nosofsky, Robert M." w:date="2020-01-19T20:31:00Z">
        <w:r w:rsidR="00AB6A45">
          <w:t>pure-</w:t>
        </w:r>
      </w:ins>
      <w:r w:rsidR="00EB7842">
        <w:t xml:space="preserve">AN, a condition </w:t>
      </w:r>
      <w:ins w:id="379" w:author="Nosofsky, Robert M." w:date="2020-01-19T20:31:00Z">
        <w:r w:rsidR="00AB6A45">
          <w:t xml:space="preserve">that </w:t>
        </w:r>
      </w:ins>
      <w:r w:rsidR="00EB7842">
        <w:t>alternated AN and CM across trials, and two conditions that mixed AN and CM within trial</w:t>
      </w:r>
      <w:ins w:id="380" w:author="Nosofsky, Robert M." w:date="2020-01-19T20:31:00Z">
        <w:r w:rsidR="00AB6A45">
          <w:t>s</w:t>
        </w:r>
      </w:ins>
      <w:r w:rsidR="00EB7842">
        <w:t xml:space="preserve">, one with 8 CM pictures assigned to each side, and one with </w:t>
      </w:r>
      <w:ins w:id="381" w:author="Nosofsky, Robert M. [2]" w:date="2020-01-20T12:59:00Z">
        <w:r w:rsidR="00EC5AC6">
          <w:t>4</w:t>
        </w:r>
      </w:ins>
      <w:del w:id="382" w:author="Nosofsky, Robert M. [2]" w:date="2020-01-20T12:59:00Z">
        <w:r w:rsidR="00EB7842" w:rsidDel="00EC5AC6">
          <w:delText>four</w:delText>
        </w:r>
      </w:del>
      <w:r w:rsidR="00EB7842">
        <w:t xml:space="preserve"> CM pictures assigned to each side.  </w:t>
      </w:r>
    </w:p>
    <w:p w14:paraId="15AE89CB" w14:textId="58917D82" w:rsidR="00794337" w:rsidDel="005D1C50" w:rsidRDefault="00EA1FD2" w:rsidP="005D1C50">
      <w:pPr>
        <w:ind w:leftChars="0" w:left="0" w:firstLineChars="0" w:firstLine="0"/>
        <w:rPr>
          <w:ins w:id="383" w:author="Nosofsky, Robert M. [2]" w:date="2020-01-20T10:37:00Z"/>
          <w:del w:id="384" w:author="Shiffrin, Richard M." w:date="2020-01-21T12:16:00Z"/>
        </w:rPr>
        <w:pPrChange w:id="385" w:author="Shiffrin, Richard M." w:date="2020-01-21T12:15:00Z">
          <w:pPr>
            <w:ind w:left="0" w:hanging="2"/>
          </w:pPr>
        </w:pPrChange>
      </w:pPr>
      <w:ins w:id="386" w:author="Nosofsky, Robert M." w:date="2020-01-19T20:32:00Z">
        <w:del w:id="387" w:author="Shiffrin, Richard M." w:date="2020-01-21T12:16:00Z">
          <w:r w:rsidDel="005D1C50">
            <w:delText xml:space="preserve">Among the </w:delText>
          </w:r>
          <w:r w:rsidR="00AB6A45" w:rsidDel="005D1C50">
            <w:delText>to-be-i</w:delText>
          </w:r>
        </w:del>
      </w:ins>
      <w:ins w:id="388" w:author="Nosofsky, Robert M. [2]" w:date="2020-01-20T10:34:00Z">
        <w:del w:id="389" w:author="Shiffrin, Richard M." w:date="2020-01-21T12:16:00Z">
          <w:r w:rsidR="00794337" w:rsidDel="005D1C50">
            <w:delText>Among the main issues to be investigated was the following:</w:delText>
          </w:r>
        </w:del>
      </w:ins>
      <w:ins w:id="390" w:author="Nosofsky, Robert M." w:date="2020-01-19T20:32:00Z">
        <w:del w:id="391" w:author="Shiffrin, Richard M." w:date="2020-01-21T12:16:00Z">
          <w:r w:rsidR="00AB6A45" w:rsidDel="005D1C50">
            <w:delText xml:space="preserve">nvestigated issues were the following.  First, </w:delText>
          </w:r>
        </w:del>
      </w:ins>
      <w:ins w:id="392" w:author="Nosofsky, Robert M. [2]" w:date="2020-01-20T10:35:00Z">
        <w:del w:id="393" w:author="Shiffrin, Richard M." w:date="2020-01-21T12:16:00Z">
          <w:r w:rsidR="00794337" w:rsidDel="005D1C50">
            <w:delText>M</w:delText>
          </w:r>
        </w:del>
      </w:ins>
      <w:ins w:id="394" w:author="Nosofsky, Robert M." w:date="2020-01-19T20:32:00Z">
        <w:del w:id="395" w:author="Shiffrin, Richard M." w:date="2020-01-21T12:16:00Z">
          <w:r w:rsidR="00AB6A45" w:rsidDel="005D1C50">
            <w:delText>mixing of the VM items with the CM items within the same lists in Experiment 1 appears to have led to major inhibition of long-term item-response learning for the CM it</w:delText>
          </w:r>
          <w:r w:rsidDel="005D1C50">
            <w:delText>ems.</w:delText>
          </w:r>
        </w:del>
      </w:ins>
      <w:ins w:id="396" w:author="Nosofsky, Robert M. [2]" w:date="2020-01-20T10:35:00Z">
        <w:del w:id="397" w:author="Shiffrin, Richard M." w:date="2020-01-21T12:16:00Z">
          <w:r w:rsidR="00794337" w:rsidDel="005D1C50">
            <w:delText xml:space="preserve">  Possibly, this inhibition resulted</w:delText>
          </w:r>
        </w:del>
      </w:ins>
      <w:ins w:id="398" w:author="Nosofsky, Robert M. [2]" w:date="2020-01-20T10:37:00Z">
        <w:del w:id="399" w:author="Shiffrin, Richard M." w:date="2020-01-21T12:16:00Z">
          <w:r w:rsidR="00794337" w:rsidDel="005D1C50">
            <w:delText xml:space="preserve"> because including the inconsistently-mapped VM items on the same </w:delText>
          </w:r>
        </w:del>
      </w:ins>
      <w:ins w:id="400" w:author="Nosofsky, Robert M. [2]" w:date="2020-01-20T10:38:00Z">
        <w:del w:id="401" w:author="Shiffrin, Richard M." w:date="2020-01-21T12:16:00Z">
          <w:r w:rsidR="00794337" w:rsidDel="005D1C50">
            <w:delText xml:space="preserve">study </w:delText>
          </w:r>
        </w:del>
      </w:ins>
      <w:ins w:id="402" w:author="Nosofsky, Robert M. [2]" w:date="2020-01-20T10:37:00Z">
        <w:del w:id="403" w:author="Shiffrin, Richard M." w:date="2020-01-21T12:16:00Z">
          <w:r w:rsidR="00794337" w:rsidDel="005D1C50">
            <w:delText>lists</w:delText>
          </w:r>
        </w:del>
      </w:ins>
      <w:ins w:id="404" w:author="Nosofsky, Robert M. [2]" w:date="2020-01-20T10:38:00Z">
        <w:del w:id="405" w:author="Shiffrin, Richard M." w:date="2020-01-21T12:16:00Z">
          <w:r w:rsidR="00794337" w:rsidDel="005D1C50">
            <w:delText xml:space="preserve"> as the CM items was confusing to the participants</w:delText>
          </w:r>
        </w:del>
      </w:ins>
      <w:ins w:id="406" w:author="Nosofsky, Robert M. [2]" w:date="2020-01-20T13:00:00Z">
        <w:del w:id="407" w:author="Shiffrin, Richard M." w:date="2020-01-21T12:16:00Z">
          <w:r w:rsidR="00EC5AC6" w:rsidDel="005D1C50">
            <w:delText>, so they made no attempt to learn long-term item-response</w:delText>
          </w:r>
        </w:del>
      </w:ins>
      <w:ins w:id="408" w:author="Nosofsky, Robert M. [2]" w:date="2020-01-20T13:01:00Z">
        <w:del w:id="409" w:author="Shiffrin, Richard M." w:date="2020-01-21T12:16:00Z">
          <w:r w:rsidR="001925EF" w:rsidDel="005D1C50">
            <w:delText xml:space="preserve"> mappings</w:delText>
          </w:r>
        </w:del>
      </w:ins>
      <w:ins w:id="410" w:author="Nosofsky, Robert M. [2]" w:date="2020-01-20T13:02:00Z">
        <w:del w:id="411" w:author="Shiffrin, Richard M." w:date="2020-01-21T12:16:00Z">
          <w:r w:rsidR="001925EF" w:rsidDel="005D1C50">
            <w:delText xml:space="preserve"> for the subset of CM items</w:delText>
          </w:r>
        </w:del>
      </w:ins>
      <w:ins w:id="412" w:author="Nosofsky, Robert M. [2]" w:date="2020-01-20T10:38:00Z">
        <w:del w:id="413" w:author="Shiffrin, Richard M." w:date="2020-01-21T12:16:00Z">
          <w:r w:rsidR="00794337" w:rsidDel="005D1C50">
            <w:delText xml:space="preserve">.  </w:delText>
          </w:r>
        </w:del>
      </w:ins>
      <w:ins w:id="414" w:author="Nosofsky, Robert M. [2]" w:date="2020-01-20T13:02:00Z">
        <w:del w:id="415" w:author="Shiffrin, Richard M." w:date="2020-01-21T12:16:00Z">
          <w:r w:rsidR="001925EF" w:rsidDel="005D1C50">
            <w:delText>Here we asked</w:delText>
          </w:r>
        </w:del>
      </w:ins>
      <w:ins w:id="416" w:author="Nosofsky, Robert M. [2]" w:date="2020-01-20T10:38:00Z">
        <w:del w:id="417" w:author="Shiffrin, Richard M." w:date="2020-01-21T12:16:00Z">
          <w:r w:rsidR="00794337" w:rsidDel="005D1C50">
            <w:delText xml:space="preserve"> whether or not the same inhibition would be observed if the CM items were instead mixed with AN items on the same lists.</w:delText>
          </w:r>
        </w:del>
      </w:ins>
    </w:p>
    <w:p w14:paraId="3A0C6981" w14:textId="56650031" w:rsidR="00EB7842" w:rsidDel="005D1C50" w:rsidRDefault="00794337" w:rsidP="005D1C50">
      <w:pPr>
        <w:ind w:leftChars="0" w:left="0" w:firstLineChars="0" w:firstLine="0"/>
        <w:rPr>
          <w:del w:id="418" w:author="Shiffrin, Richard M." w:date="2020-01-21T12:24:00Z"/>
        </w:rPr>
        <w:pPrChange w:id="419" w:author="Shiffrin, Richard M." w:date="2020-01-21T12:24:00Z">
          <w:pPr>
            <w:ind w:left="0" w:hanging="2"/>
          </w:pPr>
        </w:pPrChange>
      </w:pPr>
      <w:ins w:id="420" w:author="Nosofsky, Robert M. [2]" w:date="2020-01-20T10:35:00Z">
        <w:del w:id="421" w:author="Shiffrin, Richard M." w:date="2020-01-21T12:24:00Z">
          <w:r w:rsidDel="005D1C50">
            <w:delText xml:space="preserve">   </w:delText>
          </w:r>
        </w:del>
      </w:ins>
      <w:commentRangeStart w:id="422"/>
      <w:ins w:id="423" w:author="Nosofsky, Robert M." w:date="2020-01-19T20:32:00Z">
        <w:del w:id="424" w:author="Shiffrin, Richard M." w:date="2020-01-21T12:24:00Z">
          <w:r w:rsidR="00EA1FD2" w:rsidDel="005D1C50">
            <w:delText xml:space="preserve">  Here, we wished to investigate</w:delText>
          </w:r>
          <w:r w:rsidR="00AB6A45" w:rsidDel="005D1C50">
            <w:delText xml:space="preserve"> if the same inhibition would result from mixing of CM and AN items within the same study lists.</w:delText>
          </w:r>
        </w:del>
      </w:ins>
      <w:ins w:id="425" w:author="Nosofsky, Robert M." w:date="2020-01-19T20:37:00Z">
        <w:del w:id="426" w:author="Shiffrin, Richard M." w:date="2020-01-21T12:23:00Z">
          <w:r w:rsidR="00EA1FD2" w:rsidDel="005D1C50">
            <w:delText xml:space="preserve"> Second, we were interested in comparing CM and</w:delText>
          </w:r>
        </w:del>
      </w:ins>
      <w:ins w:id="427" w:author="Nosofsky, Robert M." w:date="2020-01-19T20:40:00Z">
        <w:del w:id="428" w:author="Shiffrin, Richard M." w:date="2020-01-21T12:23:00Z">
          <w:r w:rsidR="00EA1FD2" w:rsidDel="005D1C50">
            <w:delText xml:space="preserve"> </w:delText>
          </w:r>
        </w:del>
      </w:ins>
      <w:ins w:id="429" w:author="Nosofsky, Robert M." w:date="2020-01-19T20:37:00Z">
        <w:del w:id="430" w:author="Shiffrin, Richard M." w:date="2020-01-21T12:23:00Z">
          <w:r w:rsidR="00EA1FD2" w:rsidDel="005D1C50">
            <w:delText>AN performance in pure-list conditions as well.  On the one hand, to the extent that</w:delText>
          </w:r>
        </w:del>
      </w:ins>
      <w:ins w:id="431" w:author="Nosofsky, Robert M." w:date="2020-01-19T20:41:00Z">
        <w:del w:id="432" w:author="Shiffrin, Richard M." w:date="2020-01-21T12:23:00Z">
          <w:r w:rsidR="00EA1FD2" w:rsidDel="005D1C50">
            <w:delText xml:space="preserve"> long-term</w:delText>
          </w:r>
        </w:del>
      </w:ins>
      <w:ins w:id="433" w:author="Nosofsky, Robert M." w:date="2020-01-19T20:37:00Z">
        <w:del w:id="434" w:author="Shiffrin, Richard M." w:date="2020-01-21T12:23:00Z">
          <w:r w:rsidR="00EA1FD2" w:rsidDel="005D1C50">
            <w:delText xml:space="preserve"> item-response learning takes place under the pure-list conditions, one would expect </w:delText>
          </w:r>
        </w:del>
      </w:ins>
      <w:ins w:id="435" w:author="Nosofsky, Robert M." w:date="2020-01-19T20:40:00Z">
        <w:del w:id="436" w:author="Shiffrin, Richard M." w:date="2020-01-21T12:23:00Z">
          <w:r w:rsidR="00EA1FD2" w:rsidDel="005D1C50">
            <w:delText>better CM performance than AN performance (because no item-response learning can take place for the AN items)</w:delText>
          </w:r>
        </w:del>
      </w:ins>
      <w:ins w:id="437" w:author="Nosofsky, Robert M." w:date="2020-01-19T20:41:00Z">
        <w:del w:id="438" w:author="Shiffrin, Richard M." w:date="2020-01-21T12:23:00Z">
          <w:r w:rsidR="00EA1FD2" w:rsidDel="005D1C50">
            <w:delText xml:space="preserve">.  On the other hand, to the extent that long-term familiarity-based processing </w:delText>
          </w:r>
        </w:del>
      </w:ins>
      <w:ins w:id="439" w:author="Nosofsky, Robert M. [2]" w:date="2020-01-20T10:43:00Z">
        <w:del w:id="440" w:author="Shiffrin, Richard M." w:date="2020-01-21T12:23:00Z">
          <w:r w:rsidDel="005D1C50">
            <w:delText>plays a major role in</w:delText>
          </w:r>
        </w:del>
      </w:ins>
      <w:ins w:id="441" w:author="Nosofsky, Robert M." w:date="2020-01-19T20:41:00Z">
        <w:del w:id="442" w:author="Shiffrin, Richard M." w:date="2020-01-21T12:23:00Z">
          <w:r w:rsidR="00EA1FD2" w:rsidDel="005D1C50">
            <w:delText>also influenc</w:delText>
          </w:r>
        </w:del>
      </w:ins>
      <w:ins w:id="443" w:author="Nosofsky, Robert M. [2]" w:date="2020-01-20T10:43:00Z">
        <w:del w:id="444" w:author="Shiffrin, Richard M." w:date="2020-01-21T12:23:00Z">
          <w:r w:rsidDel="005D1C50">
            <w:delText>ing</w:delText>
          </w:r>
        </w:del>
      </w:ins>
      <w:ins w:id="445" w:author="Nosofsky, Robert M." w:date="2020-01-19T20:41:00Z">
        <w:del w:id="446" w:author="Shiffrin, Richard M." w:date="2020-01-21T12:23:00Z">
          <w:r w:rsidR="00EA1FD2" w:rsidDel="005D1C50">
            <w:delText>es performance</w:delText>
          </w:r>
        </w:del>
      </w:ins>
      <w:ins w:id="447" w:author="Nosofsky, Robert M." w:date="2020-01-19T20:42:00Z">
        <w:del w:id="448" w:author="Shiffrin, Richard M." w:date="2020-01-21T12:23:00Z">
          <w:r w:rsidR="00EA1FD2" w:rsidDel="005D1C50">
            <w:delText xml:space="preserve">, then </w:delText>
          </w:r>
        </w:del>
      </w:ins>
      <w:ins w:id="449" w:author="Nosofsky, Robert M." w:date="2020-01-19T20:43:00Z">
        <w:del w:id="450" w:author="Shiffrin, Richard M." w:date="2020-01-21T12:23:00Z">
          <w:r w:rsidR="00EA1FD2" w:rsidDel="005D1C50">
            <w:delText xml:space="preserve">pure-AN performance should be </w:delText>
          </w:r>
          <w:r w:rsidR="00EA1FD2" w:rsidRPr="00794337" w:rsidDel="005D1C50">
            <w:rPr>
              <w:i/>
              <w:rPrChange w:id="451" w:author="Nosofsky, Robert M. [2]" w:date="2020-01-20T10:40:00Z">
                <w:rPr/>
              </w:rPrChange>
            </w:rPr>
            <w:delText>better</w:delText>
          </w:r>
          <w:r w:rsidR="00EA1FD2" w:rsidDel="005D1C50">
            <w:delText xml:space="preserve"> than pure-CM performance: </w:delText>
          </w:r>
        </w:del>
      </w:ins>
      <w:ins w:id="452" w:author="Nosofsky, Robert M." w:date="2020-01-19T20:45:00Z">
        <w:del w:id="453" w:author="Shiffrin, Richard M." w:date="2020-01-21T12:23:00Z">
          <w:r w:rsidR="00EA1FD2" w:rsidDel="005D1C50">
            <w:delText xml:space="preserve">Recall that </w:delText>
          </w:r>
        </w:del>
      </w:ins>
      <w:ins w:id="454" w:author="Nosofsky, Robert M." w:date="2020-01-19T20:44:00Z">
        <w:del w:id="455" w:author="Shiffrin, Richard M." w:date="2020-01-21T12:23:00Z">
          <w:r w:rsidR="00EA1FD2" w:rsidDel="005D1C50">
            <w:delText>in the side paradigm,</w:delText>
          </w:r>
        </w:del>
      </w:ins>
      <w:ins w:id="456" w:author="Nosofsky, Robert M." w:date="2020-01-19T20:43:00Z">
        <w:del w:id="457" w:author="Shiffrin, Richard M." w:date="2020-01-21T12:23:00Z">
          <w:r w:rsidR="00EA1FD2" w:rsidDel="005D1C50">
            <w:delText xml:space="preserve"> the</w:delText>
          </w:r>
        </w:del>
      </w:ins>
      <w:ins w:id="458" w:author="Nosofsky, Robert M." w:date="2020-01-19T20:44:00Z">
        <w:del w:id="459" w:author="Shiffrin, Richard M." w:date="2020-01-21T12:23:00Z">
          <w:r w:rsidR="00EA1FD2" w:rsidDel="005D1C50">
            <w:delText xml:space="preserve"> long-term familiarity for both </w:delText>
          </w:r>
        </w:del>
      </w:ins>
      <w:ins w:id="460" w:author="Nosofsky, Robert M." w:date="2020-01-19T20:45:00Z">
        <w:del w:id="461" w:author="Shiffrin, Richard M." w:date="2020-01-21T12:23:00Z">
          <w:r w:rsidR="00EA1FD2" w:rsidDel="005D1C50">
            <w:delText xml:space="preserve">CM </w:delText>
          </w:r>
        </w:del>
      </w:ins>
      <w:ins w:id="462" w:author="Nosofsky, Robert M." w:date="2020-01-19T20:44:00Z">
        <w:del w:id="463" w:author="Shiffrin, Richard M." w:date="2020-01-21T12:23:00Z">
          <w:r w:rsidR="00EA1FD2" w:rsidDel="005D1C50">
            <w:delText xml:space="preserve">targets and </w:delText>
          </w:r>
        </w:del>
      </w:ins>
      <w:ins w:id="464" w:author="Nosofsky, Robert M." w:date="2020-01-19T20:46:00Z">
        <w:del w:id="465" w:author="Shiffrin, Richard M." w:date="2020-01-21T12:23:00Z">
          <w:r w:rsidR="00EA1FD2" w:rsidDel="005D1C50">
            <w:delText xml:space="preserve">CM </w:delText>
          </w:r>
        </w:del>
      </w:ins>
      <w:ins w:id="466" w:author="Nosofsky, Robert M." w:date="2020-01-19T20:44:00Z">
        <w:del w:id="467" w:author="Shiffrin, Richard M." w:date="2020-01-21T12:23:00Z">
          <w:r w:rsidR="00EA1FD2" w:rsidDel="005D1C50">
            <w:delText>foils is</w:delText>
          </w:r>
        </w:del>
      </w:ins>
      <w:ins w:id="468" w:author="Nosofsky, Robert M." w:date="2020-01-19T20:43:00Z">
        <w:del w:id="469" w:author="Shiffrin, Richard M." w:date="2020-01-21T12:23:00Z">
          <w:r w:rsidR="00EA1FD2" w:rsidDel="005D1C50">
            <w:delText xml:space="preserve"> high</w:delText>
          </w:r>
        </w:del>
      </w:ins>
      <w:ins w:id="470" w:author="Nosofsky, Robert M." w:date="2020-01-19T20:44:00Z">
        <w:del w:id="471" w:author="Shiffrin, Richard M." w:date="2020-01-21T12:23:00Z">
          <w:r w:rsidR="00EA1FD2" w:rsidDel="005D1C50">
            <w:delText xml:space="preserve"> and will</w:delText>
          </w:r>
        </w:del>
      </w:ins>
      <w:ins w:id="472" w:author="Nosofsky, Robert M." w:date="2020-01-19T20:46:00Z">
        <w:del w:id="473" w:author="Shiffrin, Richard M." w:date="2020-01-21T12:23:00Z">
          <w:r w:rsidR="00EA1FD2" w:rsidDel="005D1C50">
            <w:delText xml:space="preserve"> therefore</w:delText>
          </w:r>
        </w:del>
      </w:ins>
      <w:ins w:id="474" w:author="Nosofsky, Robert M." w:date="2020-01-19T20:44:00Z">
        <w:del w:id="475" w:author="Shiffrin, Richard M." w:date="2020-01-21T12:23:00Z">
          <w:r w:rsidR="00EA1FD2" w:rsidDel="005D1C50">
            <w:delText xml:space="preserve"> add noise to </w:delText>
          </w:r>
        </w:del>
      </w:ins>
      <w:ins w:id="476" w:author="Nosofsky, Robert M. [2]" w:date="2020-01-20T10:41:00Z">
        <w:del w:id="477" w:author="Shiffrin, Richard M." w:date="2020-01-21T12:23:00Z">
          <w:r w:rsidDel="005D1C50">
            <w:delText>STM probe recognition.</w:delText>
          </w:r>
        </w:del>
      </w:ins>
      <w:ins w:id="478" w:author="Nosofsky, Robert M." w:date="2020-01-19T20:44:00Z">
        <w:del w:id="479" w:author="Shiffrin, Richard M." w:date="2020-01-21T12:23:00Z">
          <w:r w:rsidR="00EA1FD2" w:rsidDel="005D1C50">
            <w:delText>decision making that is based solely on STM search.</w:delText>
          </w:r>
        </w:del>
      </w:ins>
      <w:ins w:id="480" w:author="Nosofsky, Robert M." w:date="2020-01-19T20:48:00Z">
        <w:del w:id="481" w:author="Shiffrin, Richard M." w:date="2020-01-21T12:23:00Z">
          <w:r w:rsidR="001F71D0" w:rsidDel="005D1C50">
            <w:delText xml:space="preserve">  This form of noisy long-term familiarity</w:delText>
          </w:r>
        </w:del>
      </w:ins>
      <w:ins w:id="482" w:author="Nosofsky, Robert M." w:date="2020-01-19T20:46:00Z">
        <w:del w:id="483" w:author="Shiffrin, Richard M." w:date="2020-01-21T12:23:00Z">
          <w:r w:rsidR="001F71D0" w:rsidDel="005D1C50">
            <w:delText xml:space="preserve"> would not</w:delText>
          </w:r>
        </w:del>
      </w:ins>
      <w:ins w:id="484" w:author="Nosofsky, Robert M." w:date="2020-01-19T20:49:00Z">
        <w:del w:id="485" w:author="Shiffrin, Richard M." w:date="2020-01-21T12:23:00Z">
          <w:r w:rsidR="001F71D0" w:rsidDel="005D1C50">
            <w:delText xml:space="preserve"> operate for the AN items</w:delText>
          </w:r>
        </w:del>
      </w:ins>
      <w:ins w:id="486" w:author="Nosofsky, Robert M. [2]" w:date="2020-01-20T10:42:00Z">
        <w:del w:id="487" w:author="Shiffrin, Richard M." w:date="2020-01-21T12:23:00Z">
          <w:r w:rsidDel="005D1C50">
            <w:delText xml:space="preserve"> and so not interfere with performance in that condition</w:delText>
          </w:r>
        </w:del>
        <w:del w:id="488" w:author="Shiffrin, Richard M." w:date="2020-01-21T12:24:00Z">
          <w:r w:rsidDel="005D1C50">
            <w:delText>.</w:delText>
          </w:r>
        </w:del>
      </w:ins>
      <w:ins w:id="489" w:author="Nosofsky, Robert M." w:date="2020-01-19T20:49:00Z">
        <w:del w:id="490" w:author="Shiffrin, Richard M." w:date="2020-01-21T12:24:00Z">
          <w:r w:rsidR="001F71D0" w:rsidDel="005D1C50">
            <w:delText>.</w:delText>
          </w:r>
        </w:del>
      </w:ins>
      <w:commentRangeEnd w:id="422"/>
      <w:del w:id="491" w:author="Shiffrin, Richard M." w:date="2020-01-21T12:24:00Z">
        <w:r w:rsidR="00B23A40" w:rsidDel="005D1C50">
          <w:rPr>
            <w:rStyle w:val="CommentReference"/>
          </w:rPr>
          <w:commentReference w:id="422"/>
        </w:r>
      </w:del>
    </w:p>
    <w:commentRangeEnd w:id="375"/>
    <w:p w14:paraId="09384219" w14:textId="77777777" w:rsidR="00EB7842" w:rsidRPr="00EB7842" w:rsidRDefault="003D1BCE" w:rsidP="005D1C50">
      <w:pPr>
        <w:ind w:leftChars="0" w:left="0" w:firstLineChars="0" w:firstLine="0"/>
        <w:pPrChange w:id="492" w:author="Shiffrin, Richard M." w:date="2020-01-21T12:24:00Z">
          <w:pPr>
            <w:ind w:left="0" w:hanging="2"/>
          </w:pPr>
        </w:pPrChange>
      </w:pPr>
      <w:r>
        <w:rPr>
          <w:rStyle w:val="CommentReference"/>
        </w:rPr>
        <w:commentReference w:id="375"/>
      </w:r>
    </w:p>
    <w:p w14:paraId="4E4C7074" w14:textId="77777777" w:rsidR="009B2AAC" w:rsidRPr="009B2AAC" w:rsidRDefault="009B2AAC" w:rsidP="009A1C42">
      <w:pPr>
        <w:ind w:leftChars="0" w:left="0" w:firstLineChars="0" w:firstLine="0"/>
        <w:rPr>
          <w:b/>
          <w:sz w:val="22"/>
          <w:szCs w:val="22"/>
        </w:rPr>
      </w:pPr>
      <w:r w:rsidRPr="009B2AAC">
        <w:rPr>
          <w:b/>
          <w:sz w:val="22"/>
          <w:szCs w:val="22"/>
        </w:rPr>
        <w:t>Method:</w:t>
      </w:r>
    </w:p>
    <w:p w14:paraId="6582F4E5" w14:textId="4B0493AD" w:rsidR="009A1C42" w:rsidRPr="009A1C42" w:rsidRDefault="009A1C42" w:rsidP="009A1C42">
      <w:pPr>
        <w:ind w:leftChars="0" w:left="0" w:firstLineChars="0" w:firstLine="0"/>
      </w:pPr>
      <w:del w:id="493" w:author="Nosofsky, Robert M." w:date="2020-01-19T20:49:00Z">
        <w:r w:rsidRPr="009A1C42" w:rsidDel="001F71D0">
          <w:delText xml:space="preserve">Experiment 2 was conducted about one year after experiment 1. </w:delText>
        </w:r>
      </w:del>
      <w:r w:rsidRPr="009A1C42">
        <w:t xml:space="preserve">The methods were </w:t>
      </w:r>
      <w:ins w:id="494" w:author="Nosofsky, Robert M." w:date="2020-01-19T20:50:00Z">
        <w:r w:rsidR="001F71D0">
          <w:t xml:space="preserve">the same </w:t>
        </w:r>
      </w:ins>
      <w:r w:rsidRPr="009A1C42">
        <w:t xml:space="preserve">as in Experiment </w:t>
      </w:r>
      <w:ins w:id="495" w:author="Nosofsky, Robert M." w:date="2020-01-19T20:50:00Z">
        <w:r w:rsidR="001F71D0">
          <w:t>1 except</w:t>
        </w:r>
      </w:ins>
      <w:del w:id="496" w:author="Nosofsky, Robert M." w:date="2020-01-19T20:50:00Z">
        <w:r w:rsidRPr="009A1C42" w:rsidDel="001F71D0">
          <w:delText>save</w:delText>
        </w:r>
      </w:del>
      <w:r w:rsidRPr="009A1C42">
        <w:t xml:space="preserve"> for these changes</w:t>
      </w:r>
      <w:del w:id="497" w:author="Nosofsky, Robert M." w:date="2020-01-19T20:50:00Z">
        <w:r w:rsidRPr="009A1C42" w:rsidDel="001F71D0">
          <w:delText>: In all conditions test pictures were presented on the side studied.</w:delText>
        </w:r>
      </w:del>
      <w:ins w:id="498" w:author="Nosofsky, Robert M." w:date="2020-01-19T20:50:00Z">
        <w:r w:rsidR="001F71D0">
          <w:t xml:space="preserve">. </w:t>
        </w:r>
      </w:ins>
      <w:r w:rsidRPr="009A1C42">
        <w:t xml:space="preserve"> </w:t>
      </w:r>
      <w:ins w:id="499" w:author="Shiffrin, Richard M." w:date="2020-01-21T12:24:00Z">
        <w:r w:rsidR="00EC30A3">
          <w:t>The test pic</w:t>
        </w:r>
      </w:ins>
      <w:ins w:id="500" w:author="Shiffrin, Richard M." w:date="2020-01-21T12:25:00Z">
        <w:r w:rsidR="00EC30A3">
          <w:t xml:space="preserve">ture was presented on the side of presentation rather than centrally, in the hope of reducing possible confusion about the key to press. </w:t>
        </w:r>
      </w:ins>
      <w:r w:rsidRPr="009A1C42">
        <w:t>It used a new condition termed AN (for All-New): Every picture studied and all foils had never been seen before; pictures tested as targets had been seen only in the study list for that trial, and never on previous trials. It added a new condition in which trials alternated between AN</w:t>
      </w:r>
      <w:ins w:id="501" w:author="Nosofsky, Robert M. [2]" w:date="2020-01-20T10:46:00Z">
        <w:r w:rsidR="00B23A40">
          <w:t xml:space="preserve"> </w:t>
        </w:r>
      </w:ins>
      <w:del w:id="502" w:author="Nosofsky, Robert M. [2]" w:date="2020-01-20T10:46:00Z">
        <w:r w:rsidRPr="009A1C42" w:rsidDel="00B23A40">
          <w:delText xml:space="preserve"> </w:delText>
        </w:r>
      </w:del>
      <w:r w:rsidRPr="009A1C42">
        <w:t xml:space="preserve">and CM, the first trial in each block randomly selected to be AN or CM. A final new condition mixed CM and AN pictures in equal numbers on each study list, </w:t>
      </w:r>
      <w:commentRangeStart w:id="503"/>
      <w:r w:rsidRPr="009A1C42">
        <w:t xml:space="preserve">but </w:t>
      </w:r>
      <w:ins w:id="504" w:author="Nosofsky, Robert M. [2]" w:date="2020-01-20T13:04:00Z">
        <w:r w:rsidR="001925EF">
          <w:t>there were 8</w:t>
        </w:r>
      </w:ins>
      <w:del w:id="505" w:author="Nosofsky, Robert M. [2]" w:date="2020-01-20T13:04:00Z">
        <w:r w:rsidRPr="009A1C42" w:rsidDel="001925EF">
          <w:delText>only four</w:delText>
        </w:r>
      </w:del>
      <w:r w:rsidRPr="009A1C42">
        <w:t xml:space="preserve"> CM </w:t>
      </w:r>
      <w:ins w:id="506" w:author="Shiffrin, Richard M." w:date="2020-01-21T12:26:00Z">
        <w:r w:rsidR="00EC30A3">
          <w:t>picture</w:t>
        </w:r>
      </w:ins>
      <w:del w:id="507" w:author="Shiffrin, Richard M." w:date="2020-01-21T12:26:00Z">
        <w:r w:rsidRPr="009A1C42" w:rsidDel="00EC30A3">
          <w:delText>item</w:delText>
        </w:r>
      </w:del>
      <w:r w:rsidRPr="009A1C42">
        <w:t>s</w:t>
      </w:r>
      <w:ins w:id="508" w:author="Nosofsky, Robert M. [2]" w:date="2020-01-20T13:05:00Z">
        <w:r w:rsidR="001925EF">
          <w:t xml:space="preserve"> </w:t>
        </w:r>
      </w:ins>
      <w:del w:id="509" w:author="Nosofsky, Robert M. [2]" w:date="2020-01-20T13:05:00Z">
        <w:r w:rsidRPr="009A1C42" w:rsidDel="001925EF">
          <w:delText xml:space="preserve"> were </w:delText>
        </w:r>
      </w:del>
      <w:r w:rsidRPr="009A1C42">
        <w:t xml:space="preserve">assigned to each side </w:t>
      </w:r>
      <w:del w:id="510" w:author="Shiffrin, Richard M." w:date="2020-01-21T12:26:00Z">
        <w:r w:rsidRPr="009A1C42" w:rsidDel="00EC30A3">
          <w:delText xml:space="preserve">as </w:delText>
        </w:r>
      </w:del>
      <w:ins w:id="511" w:author="Nosofsky, Robert M." w:date="2020-01-19T20:52:00Z">
        <w:del w:id="512" w:author="Shiffrin, Richard M." w:date="2020-01-21T12:26:00Z">
          <w:r w:rsidR="001F71D0" w:rsidDel="00EC30A3">
            <w:delText xml:space="preserve">eligible </w:delText>
          </w:r>
        </w:del>
      </w:ins>
      <w:del w:id="513" w:author="Shiffrin, Richard M." w:date="2020-01-21T12:26:00Z">
        <w:r w:rsidRPr="009A1C42" w:rsidDel="00EC30A3">
          <w:delText>study items</w:delText>
        </w:r>
      </w:del>
      <w:ins w:id="514" w:author="Nosofsky, Robert M." w:date="2020-01-19T20:52:00Z">
        <w:del w:id="515" w:author="Shiffrin, Richard M." w:date="2020-01-21T12:26:00Z">
          <w:r w:rsidR="001F71D0" w:rsidDel="00EC30A3">
            <w:delText xml:space="preserve"> (</w:delText>
          </w:r>
        </w:del>
        <w:r w:rsidR="001F71D0">
          <w:t xml:space="preserve">instead of </w:t>
        </w:r>
      </w:ins>
      <w:ins w:id="516" w:author="Nosofsky, Robert M. [2]" w:date="2020-01-20T13:05:00Z">
        <w:r w:rsidR="001925EF">
          <w:t>4</w:t>
        </w:r>
      </w:ins>
      <w:ins w:id="517" w:author="Nosofsky, Robert M." w:date="2020-01-19T20:52:00Z">
        <w:del w:id="518" w:author="Nosofsky, Robert M. [2]" w:date="2020-01-20T13:05:00Z">
          <w:r w:rsidR="001F71D0" w:rsidDel="001925EF">
            <w:delText>eight</w:delText>
          </w:r>
        </w:del>
        <w:del w:id="519" w:author="Shiffrin, Richard M." w:date="2020-01-21T12:26:00Z">
          <w:r w:rsidR="001F71D0" w:rsidDel="00EC30A3">
            <w:delText>)</w:delText>
          </w:r>
        </w:del>
      </w:ins>
      <w:r w:rsidRPr="009A1C42">
        <w:t>.</w:t>
      </w:r>
      <w:commentRangeEnd w:id="503"/>
      <w:r w:rsidR="00B23A40">
        <w:rPr>
          <w:rStyle w:val="CommentReference"/>
        </w:rPr>
        <w:commentReference w:id="503"/>
      </w:r>
      <w:r w:rsidRPr="009A1C42">
        <w:t xml:space="preserve"> </w:t>
      </w:r>
      <w:commentRangeStart w:id="520"/>
      <w:del w:id="521" w:author="Shiffrin, Richard M." w:date="2020-01-21T12:27:00Z">
        <w:r w:rsidRPr="009A1C42" w:rsidDel="00EC30A3">
          <w:delText xml:space="preserve">AN testing was used to force responding to be based only on the current study list and not on familiarity or learning due to prior trials. </w:delText>
        </w:r>
        <w:commentRangeEnd w:id="520"/>
        <w:r w:rsidR="001925EF" w:rsidDel="00EC30A3">
          <w:rPr>
            <w:rStyle w:val="CommentReference"/>
          </w:rPr>
          <w:commentReference w:id="520"/>
        </w:r>
      </w:del>
      <w:r w:rsidRPr="009A1C42">
        <w:t xml:space="preserve">Different groups of participants took part in CM, VM, AN, MIXED CM(8)/AN, MIXED CM(4)/AN, and </w:t>
      </w:r>
      <w:ins w:id="522" w:author="Nosofsky, Robert M. [2]" w:date="2020-01-20T10:49:00Z">
        <w:r w:rsidR="00B23A40">
          <w:t>Alternating</w:t>
        </w:r>
      </w:ins>
      <w:del w:id="523" w:author="Nosofsky, Robert M. [2]" w:date="2020-01-20T10:49:00Z">
        <w:r w:rsidRPr="009A1C42" w:rsidDel="00B23A40">
          <w:delText>MIXED</w:delText>
        </w:r>
      </w:del>
      <w:r w:rsidRPr="009A1C42">
        <w:t xml:space="preserve"> CM/AN</w:t>
      </w:r>
      <w:del w:id="524" w:author="Nosofsky, Robert M. [2]" w:date="2020-01-20T10:50:00Z">
        <w:r w:rsidRPr="009A1C42" w:rsidDel="00B23A40">
          <w:delText>/Alternating</w:delText>
        </w:r>
      </w:del>
      <w:r w:rsidRPr="009A1C42">
        <w:t>, with numbers participating and retained for analysis respectively 34(--), 35(--), 33(--), 32(--), 34(--), and 34(--). There were nine blocks of 24 trials each, the first not used for analysis.</w:t>
      </w:r>
    </w:p>
    <w:p w14:paraId="6BF9DE77" w14:textId="760FE6CD" w:rsidR="009A1C42" w:rsidRDefault="009A1C42" w:rsidP="009A1C42">
      <w:pPr>
        <w:ind w:leftChars="0" w:left="0" w:firstLineChars="0" w:firstLine="187"/>
      </w:pPr>
    </w:p>
    <w:p w14:paraId="6BD85CEF" w14:textId="77777777" w:rsidR="00632207" w:rsidRDefault="009B2AAC">
      <w:pPr>
        <w:ind w:left="0" w:hanging="2"/>
        <w:rPr>
          <w:b/>
          <w:sz w:val="22"/>
          <w:szCs w:val="22"/>
        </w:rPr>
      </w:pPr>
      <w:r w:rsidRPr="009B2AAC">
        <w:rPr>
          <w:b/>
          <w:sz w:val="22"/>
          <w:szCs w:val="22"/>
        </w:rPr>
        <w:t xml:space="preserve">Results: </w:t>
      </w:r>
    </w:p>
    <w:p w14:paraId="667237A1" w14:textId="77777777" w:rsidR="006557BA" w:rsidRDefault="006557BA">
      <w:pPr>
        <w:ind w:left="0" w:hanging="2"/>
        <w:rPr>
          <w:b/>
          <w:sz w:val="22"/>
          <w:szCs w:val="22"/>
        </w:rPr>
      </w:pPr>
    </w:p>
    <w:p w14:paraId="46CD109A" w14:textId="38B7057C" w:rsidR="006557BA" w:rsidRDefault="006557BA" w:rsidP="006557BA">
      <w:pPr>
        <w:ind w:left="0" w:hanging="2"/>
        <w:jc w:val="center"/>
        <w:rPr>
          <w:b/>
          <w:sz w:val="22"/>
          <w:szCs w:val="22"/>
        </w:rPr>
      </w:pPr>
      <w:r>
        <w:rPr>
          <w:b/>
          <w:sz w:val="22"/>
          <w:szCs w:val="22"/>
        </w:rPr>
        <w:t xml:space="preserve">Insert Figure </w:t>
      </w:r>
      <w:ins w:id="525" w:author="Nosofsky, Robert M. [2]" w:date="2020-01-20T10:57:00Z">
        <w:r w:rsidR="00993599">
          <w:rPr>
            <w:b/>
            <w:sz w:val="22"/>
            <w:szCs w:val="22"/>
          </w:rPr>
          <w:t>4</w:t>
        </w:r>
      </w:ins>
      <w:del w:id="526" w:author="Nosofsky, Robert M. [2]" w:date="2020-01-20T10:57:00Z">
        <w:r w:rsidDel="00993599">
          <w:rPr>
            <w:b/>
            <w:sz w:val="22"/>
            <w:szCs w:val="22"/>
          </w:rPr>
          <w:delText>3</w:delText>
        </w:r>
      </w:del>
      <w:r>
        <w:rPr>
          <w:b/>
          <w:sz w:val="22"/>
          <w:szCs w:val="22"/>
        </w:rPr>
        <w:t xml:space="preserve"> about here</w:t>
      </w:r>
    </w:p>
    <w:p w14:paraId="4402BA1D" w14:textId="77777777" w:rsidR="006557BA" w:rsidRDefault="006557BA">
      <w:pPr>
        <w:ind w:left="0" w:hanging="2"/>
        <w:rPr>
          <w:b/>
          <w:sz w:val="22"/>
          <w:szCs w:val="22"/>
        </w:rPr>
      </w:pPr>
    </w:p>
    <w:p w14:paraId="0D066659" w14:textId="1C8BCADA" w:rsidR="00993599" w:rsidRDefault="00993599" w:rsidP="00993599">
      <w:pPr>
        <w:ind w:leftChars="0" w:left="2" w:hanging="2"/>
        <w:rPr>
          <w:ins w:id="527" w:author="Nosofsky, Robert M. [2]" w:date="2020-01-20T10:54:00Z"/>
        </w:rPr>
      </w:pPr>
      <w:ins w:id="528" w:author="Nosofsky, Robert M. [2]" w:date="2020-01-20T10:54:00Z">
        <w:r>
          <w:t xml:space="preserve">Figure 4 gives the median response time of correct trials in the top panel and the probability of error in the bottom panel for </w:t>
        </w:r>
      </w:ins>
      <w:ins w:id="529" w:author="Nosofsky, Robert M. [2]" w:date="2020-01-20T10:56:00Z">
        <w:r>
          <w:t xml:space="preserve">the six </w:t>
        </w:r>
      </w:ins>
      <w:ins w:id="530" w:author="Nosofsky, Robert M. [2]" w:date="2020-01-20T10:57:00Z">
        <w:r>
          <w:t xml:space="preserve">main </w:t>
        </w:r>
      </w:ins>
      <w:ins w:id="531" w:author="Nosofsky, Robert M. [2]" w:date="2020-01-20T10:56:00Z">
        <w:r>
          <w:t xml:space="preserve">conditions.  </w:t>
        </w:r>
      </w:ins>
      <w:ins w:id="532" w:author="Nosofsky, Robert M. [2]" w:date="2020-01-20T10:59:00Z">
        <w:r>
          <w:t xml:space="preserve">In each case, </w:t>
        </w:r>
      </w:ins>
      <w:ins w:id="533" w:author="Nosofsky, Robert M. [2]" w:date="2020-01-20T10:56:00Z">
        <w:r>
          <w:t>the data are plotted as a function of item type</w:t>
        </w:r>
      </w:ins>
      <w:ins w:id="534" w:author="Nosofsky, Robert M. [2]" w:date="2020-01-20T10:57:00Z">
        <w:r>
          <w:t xml:space="preserve"> (CM-old, CM-new, VM-old, VM-new, AN-old, AN-new) and set size.</w:t>
        </w:r>
      </w:ins>
    </w:p>
    <w:p w14:paraId="6E3DB0E8" w14:textId="4AEF4B08" w:rsidR="001925EF" w:rsidRDefault="00993599">
      <w:pPr>
        <w:ind w:left="0" w:hanging="2"/>
        <w:rPr>
          <w:ins w:id="535" w:author="Nosofsky, Robert M. [2]" w:date="2020-01-20T13:10:00Z"/>
        </w:rPr>
      </w:pPr>
      <w:ins w:id="536" w:author="Nosofsky, Robert M. [2]" w:date="2020-01-20T10:59:00Z">
        <w:r>
          <w:t xml:space="preserve">   </w:t>
        </w:r>
      </w:ins>
      <w:del w:id="537" w:author="Nosofsky, Robert M. [2]" w:date="2020-01-20T10:58:00Z">
        <w:r w:rsidR="006557BA" w:rsidRPr="00993599" w:rsidDel="00993599">
          <w:rPr>
            <w:rPrChange w:id="538" w:author="Nosofsky, Robert M. [2]" w:date="2020-01-20T10:59:00Z">
              <w:rPr>
                <w:sz w:val="22"/>
                <w:szCs w:val="22"/>
              </w:rPr>
            </w:rPrChange>
          </w:rPr>
          <w:delText xml:space="preserve">Figure </w:delText>
        </w:r>
      </w:del>
      <w:del w:id="539" w:author="Nosofsky, Robert M. [2]" w:date="2020-01-20T10:50:00Z">
        <w:r w:rsidR="006557BA" w:rsidRPr="00993599" w:rsidDel="00B23A40">
          <w:rPr>
            <w:rPrChange w:id="540" w:author="Nosofsky, Robert M. [2]" w:date="2020-01-20T10:59:00Z">
              <w:rPr>
                <w:sz w:val="22"/>
                <w:szCs w:val="22"/>
              </w:rPr>
            </w:rPrChange>
          </w:rPr>
          <w:delText>3</w:delText>
        </w:r>
      </w:del>
      <w:del w:id="541" w:author="Nosofsky, Robert M. [2]" w:date="2020-01-20T10:58:00Z">
        <w:r w:rsidR="006557BA" w:rsidRPr="00993599" w:rsidDel="00993599">
          <w:rPr>
            <w:rPrChange w:id="542" w:author="Nosofsky, Robert M. [2]" w:date="2020-01-20T10:59:00Z">
              <w:rPr>
                <w:sz w:val="22"/>
                <w:szCs w:val="22"/>
              </w:rPr>
            </w:rPrChange>
          </w:rPr>
          <w:delText xml:space="preserve"> gives the error rates for old and new, for CM, VM, and AN, for the six conditions in the solid lines in the top panel; corresponding results for response times are given in lower panel. </w:delText>
        </w:r>
      </w:del>
      <w:r w:rsidR="006557BA" w:rsidRPr="00993599">
        <w:rPr>
          <w:rPrChange w:id="543" w:author="Nosofsky, Robert M. [2]" w:date="2020-01-20T10:59:00Z">
            <w:rPr>
              <w:sz w:val="22"/>
              <w:szCs w:val="22"/>
            </w:rPr>
          </w:rPrChange>
        </w:rPr>
        <w:t xml:space="preserve">For both accuracy and RT, </w:t>
      </w:r>
      <w:ins w:id="544" w:author="Nosofsky, Robert M. [2]" w:date="2020-01-20T13:10:00Z">
        <w:r w:rsidR="001925EF">
          <w:t>pure-</w:t>
        </w:r>
      </w:ins>
      <w:r w:rsidR="006557BA" w:rsidRPr="00993599">
        <w:rPr>
          <w:rPrChange w:id="545" w:author="Nosofsky, Robert M. [2]" w:date="2020-01-20T10:59:00Z">
            <w:rPr>
              <w:sz w:val="22"/>
              <w:szCs w:val="22"/>
            </w:rPr>
          </w:rPrChange>
        </w:rPr>
        <w:t xml:space="preserve">CM and </w:t>
      </w:r>
      <w:ins w:id="546" w:author="Nosofsky, Robert M. [2]" w:date="2020-01-20T13:10:00Z">
        <w:r w:rsidR="001925EF">
          <w:t>pure-</w:t>
        </w:r>
      </w:ins>
      <w:r w:rsidR="006557BA" w:rsidRPr="00993599">
        <w:rPr>
          <w:rPrChange w:id="547" w:author="Nosofsky, Robert M. [2]" w:date="2020-01-20T10:59:00Z">
            <w:rPr>
              <w:sz w:val="22"/>
              <w:szCs w:val="22"/>
            </w:rPr>
          </w:rPrChange>
        </w:rPr>
        <w:t xml:space="preserve">AN have </w:t>
      </w:r>
      <w:r w:rsidR="00E16FCA" w:rsidRPr="00993599">
        <w:rPr>
          <w:rPrChange w:id="548" w:author="Nosofsky, Robert M. [2]" w:date="2020-01-20T10:59:00Z">
            <w:rPr>
              <w:sz w:val="22"/>
              <w:szCs w:val="22"/>
            </w:rPr>
          </w:rPrChange>
        </w:rPr>
        <w:t xml:space="preserve">much </w:t>
      </w:r>
      <w:r w:rsidR="006557BA" w:rsidRPr="00993599">
        <w:rPr>
          <w:rPrChange w:id="549" w:author="Nosofsky, Robert M. [2]" w:date="2020-01-20T10:59:00Z">
            <w:rPr>
              <w:sz w:val="22"/>
              <w:szCs w:val="22"/>
            </w:rPr>
          </w:rPrChange>
        </w:rPr>
        <w:t xml:space="preserve">superior performance to </w:t>
      </w:r>
      <w:ins w:id="550" w:author="Nosofsky, Robert M. [2]" w:date="2020-01-20T13:10:00Z">
        <w:r w:rsidR="001925EF">
          <w:t>pure-</w:t>
        </w:r>
      </w:ins>
      <w:r w:rsidR="006557BA" w:rsidRPr="00993599">
        <w:rPr>
          <w:rPrChange w:id="551" w:author="Nosofsky, Robert M. [2]" w:date="2020-01-20T10:59:00Z">
            <w:rPr>
              <w:sz w:val="22"/>
              <w:szCs w:val="22"/>
            </w:rPr>
          </w:rPrChange>
        </w:rPr>
        <w:t xml:space="preserve">VM, </w:t>
      </w:r>
      <w:r w:rsidR="00E16FCA" w:rsidRPr="00993599">
        <w:rPr>
          <w:rPrChange w:id="552" w:author="Nosofsky, Robert M. [2]" w:date="2020-01-20T10:59:00Z">
            <w:rPr>
              <w:sz w:val="22"/>
              <w:szCs w:val="22"/>
            </w:rPr>
          </w:rPrChange>
        </w:rPr>
        <w:t>with CM slightly superior to AN. AN and CM are qualitatively similar, having lowered set size effects.</w:t>
      </w:r>
      <w:ins w:id="553" w:author="Nosofsky, Robert M. [2]" w:date="2020-01-20T13:10:00Z">
        <w:r w:rsidR="001925EF">
          <w:t xml:space="preserve">  The superior performance of pure-CM to pure-VM replicates the results from Experi</w:t>
        </w:r>
        <w:r w:rsidR="006007A1">
          <w:t xml:space="preserve">ment 1 and again provides </w:t>
        </w:r>
        <w:r w:rsidR="001925EF">
          <w:t>evidence of item-response-learning</w:t>
        </w:r>
      </w:ins>
      <w:ins w:id="554" w:author="Nosofsky, Robert M. [2]" w:date="2020-01-20T13:11:00Z">
        <w:r w:rsidR="001925EF">
          <w:t xml:space="preserve"> facilitating performance.</w:t>
        </w:r>
      </w:ins>
      <w:ins w:id="555" w:author="Nosofsky, Robert M. [2]" w:date="2020-01-20T13:12:00Z">
        <w:r w:rsidR="006007A1">
          <w:t xml:space="preserve">  However, the roughly equal performance for pure-CM and pure-AN </w:t>
        </w:r>
      </w:ins>
      <w:ins w:id="556" w:author="Shiffrin, Richard M." w:date="2020-01-21T13:07:00Z">
        <w:r w:rsidR="00C667AE">
          <w:t>could seem puzzling given tha</w:t>
        </w:r>
      </w:ins>
      <w:ins w:id="557" w:author="Shiffrin, Richard M." w:date="2020-01-21T13:08:00Z">
        <w:r w:rsidR="00C667AE">
          <w:t>t</w:t>
        </w:r>
      </w:ins>
      <w:ins w:id="558" w:author="Shiffrin, Richard M." w:date="2020-01-21T13:07:00Z">
        <w:r w:rsidR="00C667AE">
          <w:t xml:space="preserve"> only CM can bene</w:t>
        </w:r>
      </w:ins>
      <w:ins w:id="559" w:author="Shiffrin, Richard M." w:date="2020-01-21T13:08:00Z">
        <w:r w:rsidR="00C667AE">
          <w:t xml:space="preserve">fit from response learning. We propose that AN performance is based </w:t>
        </w:r>
      </w:ins>
      <w:ins w:id="560" w:author="Shiffrin, Richard M." w:date="2020-01-21T13:09:00Z">
        <w:r w:rsidR="00C667AE">
          <w:t xml:space="preserve">almost exclusively on short-term familiarity, but that CM performance is based on two additional factors that </w:t>
        </w:r>
      </w:ins>
      <w:ins w:id="561" w:author="Shiffrin, Richard M." w:date="2020-01-21T13:10:00Z">
        <w:r w:rsidR="00C667AE">
          <w:t>are opposing: Relative to AN, response learning helps CM but long-term familiarity harms CM</w:t>
        </w:r>
      </w:ins>
      <w:ins w:id="562" w:author="Shiffrin, Richard M." w:date="2020-01-21T13:11:00Z">
        <w:r w:rsidR="00C667AE">
          <w:t>, as descri</w:t>
        </w:r>
      </w:ins>
      <w:ins w:id="563" w:author="Shiffrin, Richard M." w:date="2020-01-21T13:12:00Z">
        <w:r w:rsidR="00C667AE">
          <w:t>b</w:t>
        </w:r>
      </w:ins>
      <w:ins w:id="564" w:author="Shiffrin, Richard M." w:date="2020-01-21T13:11:00Z">
        <w:r w:rsidR="00C667AE">
          <w:t>ed further in th</w:t>
        </w:r>
      </w:ins>
      <w:ins w:id="565" w:author="Shiffrin, Richard M." w:date="2020-01-21T13:12:00Z">
        <w:r w:rsidR="00C667AE">
          <w:t>e discussion.</w:t>
        </w:r>
      </w:ins>
      <w:ins w:id="566" w:author="Shiffrin, Richard M." w:date="2020-01-21T13:10:00Z">
        <w:r w:rsidR="00C667AE">
          <w:t xml:space="preserve"> </w:t>
        </w:r>
      </w:ins>
      <w:ins w:id="567" w:author="Nosofsky, Robert M. [2]" w:date="2020-01-20T13:12:00Z">
        <w:del w:id="568" w:author="Shiffrin, Richard M." w:date="2020-01-21T13:08:00Z">
          <w:r w:rsidR="006007A1" w:rsidDel="00C667AE">
            <w:delText xml:space="preserve">suggests that other factors are at work as well, because AN cannot benefit from item-response learning.  </w:delText>
          </w:r>
        </w:del>
        <w:del w:id="569" w:author="Shiffrin, Richard M." w:date="2020-01-21T13:11:00Z">
          <w:r w:rsidR="006007A1" w:rsidDel="00C667AE">
            <w:delText xml:space="preserve">Our interpretation is that </w:delText>
          </w:r>
        </w:del>
      </w:ins>
      <w:ins w:id="570" w:author="Nosofsky, Robert M. [2]" w:date="2020-01-20T13:16:00Z">
        <w:del w:id="571" w:author="Shiffrin, Richard M." w:date="2020-01-21T13:11:00Z">
          <w:r w:rsidR="006007A1" w:rsidDel="00C667AE">
            <w:delText>familiarity</w:delText>
          </w:r>
        </w:del>
      </w:ins>
      <w:ins w:id="572" w:author="Nosofsky, Robert M. [2]" w:date="2020-01-20T13:12:00Z">
        <w:del w:id="573" w:author="Shiffrin, Richard M." w:date="2020-01-21T13:11:00Z">
          <w:r w:rsidR="006007A1" w:rsidDel="00C667AE">
            <w:delText>-</w:delText>
          </w:r>
        </w:del>
      </w:ins>
      <w:ins w:id="574" w:author="Nosofsky, Robert M. [2]" w:date="2020-01-20T13:16:00Z">
        <w:del w:id="575" w:author="Shiffrin, Richard M." w:date="2020-01-21T13:11:00Z">
          <w:r w:rsidR="006007A1" w:rsidDel="00C667AE">
            <w:delText>based processing operates along with item-response-learning in the CM condition</w:delText>
          </w:r>
        </w:del>
      </w:ins>
      <w:ins w:id="576" w:author="Nosofsky, Robert M. [2]" w:date="2020-01-20T13:19:00Z">
        <w:del w:id="577" w:author="Shiffrin, Richard M." w:date="2020-01-21T13:11:00Z">
          <w:r w:rsidR="006007A1" w:rsidDel="00C667AE">
            <w:delText xml:space="preserve"> of the side paradigm</w:delText>
          </w:r>
        </w:del>
      </w:ins>
      <w:ins w:id="578" w:author="Nosofsky, Robert M. [2]" w:date="2020-01-20T13:16:00Z">
        <w:del w:id="579" w:author="Shiffrin, Richard M." w:date="2020-01-21T13:11:00Z">
          <w:r w:rsidR="006007A1" w:rsidDel="00C667AE">
            <w:delText xml:space="preserve">:  Both the target and foil </w:delText>
          </w:r>
        </w:del>
        <w:del w:id="580" w:author="Shiffrin, Richard M." w:date="2020-01-21T13:12:00Z">
          <w:r w:rsidR="006007A1" w:rsidDel="00C667AE">
            <w:delText xml:space="preserve">items have high </w:delText>
          </w:r>
        </w:del>
      </w:ins>
      <w:ins w:id="581" w:author="Nosofsky, Robert M. [2]" w:date="2020-01-20T13:17:00Z">
        <w:del w:id="582" w:author="Shiffrin, Richard M." w:date="2020-01-21T13:12:00Z">
          <w:r w:rsidR="006007A1" w:rsidDel="00C667AE">
            <w:delText>long-term</w:delText>
          </w:r>
        </w:del>
        <w:r w:rsidR="006007A1">
          <w:t xml:space="preserve"> </w:t>
        </w:r>
      </w:ins>
      <w:ins w:id="583" w:author="Nosofsky, Robert M. [2]" w:date="2020-01-20T13:16:00Z">
        <w:del w:id="584" w:author="Shiffrin, Richard M." w:date="2020-01-21T13:12:00Z">
          <w:r w:rsidR="006007A1" w:rsidDel="00C667AE">
            <w:delText>familiarity</w:delText>
          </w:r>
        </w:del>
      </w:ins>
      <w:ins w:id="585" w:author="Nosofsky, Robert M. [2]" w:date="2020-01-20T13:19:00Z">
        <w:del w:id="586" w:author="Shiffrin, Richard M." w:date="2020-01-21T13:12:00Z">
          <w:r w:rsidR="006007A1" w:rsidDel="00C667AE">
            <w:delText xml:space="preserve"> in CM</w:delText>
          </w:r>
        </w:del>
      </w:ins>
      <w:ins w:id="587" w:author="Nosofsky, Robert M. [2]" w:date="2020-01-20T13:16:00Z">
        <w:del w:id="588" w:author="Shiffrin, Richard M." w:date="2020-01-21T13:12:00Z">
          <w:r w:rsidR="006007A1" w:rsidDel="00C667AE">
            <w:delText xml:space="preserve">, </w:delText>
          </w:r>
        </w:del>
      </w:ins>
      <w:ins w:id="589" w:author="Nosofsky, Robert M. [2]" w:date="2020-01-20T13:17:00Z">
        <w:del w:id="590" w:author="Shiffrin, Richard M." w:date="2020-01-21T13:12:00Z">
          <w:r w:rsidR="006007A1" w:rsidDel="00C667AE">
            <w:delText>adding</w:delText>
          </w:r>
        </w:del>
      </w:ins>
      <w:ins w:id="591" w:author="Nosofsky, Robert M. [2]" w:date="2020-01-20T13:16:00Z">
        <w:del w:id="592" w:author="Shiffrin, Richard M." w:date="2020-01-21T13:12:00Z">
          <w:r w:rsidR="006007A1" w:rsidDel="00C667AE">
            <w:delText xml:space="preserve"> </w:delText>
          </w:r>
        </w:del>
      </w:ins>
      <w:ins w:id="593" w:author="Nosofsky, Robert M. [2]" w:date="2020-01-20T13:17:00Z">
        <w:del w:id="594" w:author="Shiffrin, Richard M." w:date="2020-01-21T13:12:00Z">
          <w:r w:rsidR="006007A1" w:rsidDel="00C667AE">
            <w:delText>noise to STM-based familiarity</w:delText>
          </w:r>
        </w:del>
      </w:ins>
      <w:ins w:id="595" w:author="Nosofsky, Robert M. [2]" w:date="2020-01-20T13:18:00Z">
        <w:del w:id="596" w:author="Shiffrin, Richard M." w:date="2020-01-21T13:12:00Z">
          <w:r w:rsidR="006007A1" w:rsidDel="00C667AE">
            <w:delText>, and thereby interfering with CM probe recognition in the side paradigm.</w:delText>
          </w:r>
        </w:del>
      </w:ins>
    </w:p>
    <w:p w14:paraId="2A4602C9" w14:textId="77777777" w:rsidR="00707FD5" w:rsidRDefault="006007A1">
      <w:pPr>
        <w:ind w:left="0" w:hanging="2"/>
        <w:rPr>
          <w:ins w:id="597" w:author="Shiffrin, Richard M." w:date="2020-01-21T13:20:00Z"/>
        </w:rPr>
      </w:pPr>
      <w:ins w:id="598" w:author="Nosofsky, Robert M. [2]" w:date="2020-01-20T13:21:00Z">
        <w:r>
          <w:t xml:space="preserve">  </w:t>
        </w:r>
      </w:ins>
      <w:r w:rsidR="00E16FCA" w:rsidRPr="00993599">
        <w:rPr>
          <w:rPrChange w:id="599" w:author="Nosofsky, Robert M. [2]" w:date="2020-01-20T10:59:00Z">
            <w:rPr>
              <w:sz w:val="22"/>
              <w:szCs w:val="22"/>
            </w:rPr>
          </w:rPrChange>
        </w:rPr>
        <w:t xml:space="preserve"> </w:t>
      </w:r>
      <w:del w:id="600" w:author="Shiffrin, Richard M." w:date="2020-01-21T13:14:00Z">
        <w:r w:rsidR="00A20E57" w:rsidRPr="00993599" w:rsidDel="00C667AE">
          <w:rPr>
            <w:rPrChange w:id="601" w:author="Nosofsky, Robert M. [2]" w:date="2020-01-20T10:59:00Z">
              <w:rPr>
                <w:sz w:val="22"/>
                <w:szCs w:val="22"/>
              </w:rPr>
            </w:rPrChange>
          </w:rPr>
          <w:delText>As in Experiment 1,</w:delText>
        </w:r>
      </w:del>
      <w:ins w:id="602" w:author="Shiffrin, Richard M." w:date="2020-01-21T13:14:00Z">
        <w:r w:rsidR="00C667AE">
          <w:t>M</w:t>
        </w:r>
      </w:ins>
      <w:del w:id="603" w:author="Shiffrin, Richard M." w:date="2020-01-21T13:14:00Z">
        <w:r w:rsidR="00A20E57" w:rsidRPr="00993599" w:rsidDel="00C667AE">
          <w:rPr>
            <w:rPrChange w:id="604" w:author="Nosofsky, Robert M. [2]" w:date="2020-01-20T10:59:00Z">
              <w:rPr>
                <w:sz w:val="22"/>
                <w:szCs w:val="22"/>
              </w:rPr>
            </w:rPrChange>
          </w:rPr>
          <w:delText xml:space="preserve"> m</w:delText>
        </w:r>
      </w:del>
      <w:r w:rsidR="00A20E57" w:rsidRPr="00993599">
        <w:rPr>
          <w:rPrChange w:id="605" w:author="Nosofsky, Robert M. [2]" w:date="2020-01-20T10:59:00Z">
            <w:rPr>
              <w:sz w:val="22"/>
              <w:szCs w:val="22"/>
            </w:rPr>
          </w:rPrChange>
        </w:rPr>
        <w:t>ixing</w:t>
      </w:r>
      <w:ins w:id="606" w:author="Nosofsky, Robert M. [2]" w:date="2020-01-20T13:22:00Z">
        <w:r w:rsidR="00DD195A">
          <w:t xml:space="preserve"> CM </w:t>
        </w:r>
      </w:ins>
      <w:ins w:id="607" w:author="Shiffrin, Richard M." w:date="2020-01-21T13:14:00Z">
        <w:r w:rsidR="00C667AE">
          <w:t>pictures</w:t>
        </w:r>
      </w:ins>
      <w:ins w:id="608" w:author="Nosofsky, Robert M. [2]" w:date="2020-01-20T13:22:00Z">
        <w:del w:id="609" w:author="Shiffrin, Richard M." w:date="2020-01-21T13:14:00Z">
          <w:r w:rsidR="00DD195A" w:rsidDel="00C667AE">
            <w:delText>items</w:delText>
          </w:r>
        </w:del>
        <w:r w:rsidR="00DD195A">
          <w:t xml:space="preserve"> together with </w:t>
        </w:r>
      </w:ins>
      <w:ins w:id="610" w:author="Shiffrin, Richard M." w:date="2020-01-21T13:14:00Z">
        <w:r w:rsidR="00C667AE">
          <w:t xml:space="preserve">AN </w:t>
        </w:r>
      </w:ins>
      <w:ins w:id="611" w:author="Shiffrin, Richard M." w:date="2020-01-21T13:15:00Z">
        <w:r w:rsidR="00C667AE">
          <w:t xml:space="preserve">pictures in the same study lists </w:t>
        </w:r>
        <w:r w:rsidR="00707FD5">
          <w:t>causes reduced</w:t>
        </w:r>
      </w:ins>
      <w:ins w:id="612" w:author="Nosofsky, Robert M. [2]" w:date="2020-01-20T13:22:00Z">
        <w:del w:id="613" w:author="Shiffrin, Richard M." w:date="2020-01-21T13:14:00Z">
          <w:r w:rsidR="00DD195A" w:rsidDel="00C667AE">
            <w:delText>o</w:delText>
          </w:r>
        </w:del>
        <w:del w:id="614" w:author="Shiffrin, Richard M." w:date="2020-01-21T13:15:00Z">
          <w:r w:rsidR="00DD195A" w:rsidDel="00707FD5">
            <w:delText>ther item types on the study lists resulted in worse</w:delText>
          </w:r>
        </w:del>
        <w:r w:rsidR="00DD195A">
          <w:t xml:space="preserve"> </w:t>
        </w:r>
      </w:ins>
      <w:ins w:id="615" w:author="Shiffrin, Richard M." w:date="2020-01-21T13:13:00Z">
        <w:r w:rsidR="00C667AE">
          <w:t xml:space="preserve">CM performance, as seen in the comparison of </w:t>
        </w:r>
      </w:ins>
      <w:ins w:id="616" w:author="Nosofsky, Robert M. [2]" w:date="2020-01-20T13:22:00Z">
        <w:del w:id="617" w:author="Shiffrin, Richard M." w:date="2020-01-21T13:13:00Z">
          <w:r w:rsidR="00DD195A" w:rsidDel="00C667AE">
            <w:delText xml:space="preserve">performance on the CM items (compare </w:delText>
          </w:r>
        </w:del>
        <w:r w:rsidR="00DD195A">
          <w:t>MIX4 and MIX8 to pure-CM</w:t>
        </w:r>
        <w:del w:id="618" w:author="Shiffrin, Richard M." w:date="2020-01-21T13:13:00Z">
          <w:r w:rsidR="00DD195A" w:rsidDel="00C667AE">
            <w:delText>)</w:delText>
          </w:r>
        </w:del>
        <w:r w:rsidR="00DD195A">
          <w:t>.</w:t>
        </w:r>
      </w:ins>
      <w:ins w:id="619" w:author="Nosofsky, Robert M. [2]" w:date="2020-01-20T13:25:00Z">
        <w:r w:rsidR="00DD195A">
          <w:t xml:space="preserve"> </w:t>
        </w:r>
      </w:ins>
      <w:ins w:id="620" w:author="Shiffrin, Richard M." w:date="2020-01-21T13:15:00Z">
        <w:r w:rsidR="00707FD5">
          <w:t xml:space="preserve">This extends the similar </w:t>
        </w:r>
      </w:ins>
      <w:ins w:id="621" w:author="Shiffrin, Richard M." w:date="2020-01-21T13:16:00Z">
        <w:r w:rsidR="00707FD5">
          <w:t>findings in Experiment 1 in which mixing CM pictures with VM pictures harmed performance.</w:t>
        </w:r>
      </w:ins>
      <w:ins w:id="622" w:author="Nosofsky, Robert M. [2]" w:date="2020-01-20T13:25:00Z">
        <w:r w:rsidR="00DD195A">
          <w:t xml:space="preserve"> </w:t>
        </w:r>
      </w:ins>
      <w:ins w:id="623" w:author="Nosofsky, Robert M. [2]" w:date="2020-01-20T13:26:00Z">
        <w:del w:id="624" w:author="Shiffrin, Richard M." w:date="2020-01-21T13:16:00Z">
          <w:r w:rsidR="00DD195A" w:rsidDel="00707FD5">
            <w:delText xml:space="preserve">In Experiment 1, the mixed items were VM, whereas in the present experiment they were AN.  </w:delText>
          </w:r>
        </w:del>
        <w:r w:rsidR="00DD195A">
          <w:t>Thus, the interfering effect of mixing on item-response learning for CM items appears to be a fairly general phenomenon, and is not due simply to confusion caused by mixing with inconsistently-mapped items.</w:t>
        </w:r>
      </w:ins>
      <w:ins w:id="625" w:author="Shiffrin, Richard M." w:date="2020-01-21T13:17:00Z">
        <w:r w:rsidR="00707FD5">
          <w:t xml:space="preserve"> In addition, AN pictures should be e</w:t>
        </w:r>
      </w:ins>
      <w:ins w:id="626" w:author="Shiffrin, Richard M." w:date="2020-01-21T13:18:00Z">
        <w:r w:rsidR="00707FD5">
          <w:t>asy to distinguish from CM pictures, so inability to distinguish</w:t>
        </w:r>
      </w:ins>
      <w:ins w:id="627" w:author="Nosofsky, Robert M. [2]" w:date="2020-01-20T13:29:00Z">
        <w:r w:rsidR="00DD195A">
          <w:t xml:space="preserve"> </w:t>
        </w:r>
      </w:ins>
      <w:ins w:id="628" w:author="Shiffrin, Richard M." w:date="2020-01-21T13:18:00Z">
        <w:r w:rsidR="00707FD5">
          <w:t xml:space="preserve">different picture types in unlikely to be the </w:t>
        </w:r>
      </w:ins>
      <w:ins w:id="629" w:author="Shiffrin, Richard M." w:date="2020-01-21T13:19:00Z">
        <w:r w:rsidR="00707FD5">
          <w:t xml:space="preserve">primary cause of the inhibition of CM response learning. </w:t>
        </w:r>
      </w:ins>
    </w:p>
    <w:p w14:paraId="69AD3D33" w14:textId="2A5FCE13" w:rsidR="00DD195A" w:rsidRDefault="00707FD5">
      <w:pPr>
        <w:ind w:left="0" w:hanging="2"/>
        <w:rPr>
          <w:ins w:id="630" w:author="Nosofsky, Robert M. [2]" w:date="2020-01-20T13:31:00Z"/>
        </w:rPr>
      </w:pPr>
      <w:ins w:id="631" w:author="Shiffrin, Richard M." w:date="2020-01-21T13:20:00Z">
        <w:r>
          <w:t xml:space="preserve">  </w:t>
        </w:r>
      </w:ins>
      <w:ins w:id="632" w:author="Nosofsky, Robert M. [2]" w:date="2020-01-20T13:29:00Z">
        <w:r w:rsidR="00DD195A">
          <w:t xml:space="preserve"> </w:t>
        </w:r>
      </w:ins>
      <w:ins w:id="633" w:author="Shiffrin, Richard M." w:date="2020-01-21T13:20:00Z">
        <w:r>
          <w:t>A</w:t>
        </w:r>
      </w:ins>
      <w:ins w:id="634" w:author="Shiffrin, Richard M." w:date="2020-01-21T13:21:00Z">
        <w:r>
          <w:t>nother</w:t>
        </w:r>
      </w:ins>
      <w:ins w:id="635" w:author="Shiffrin, Richard M." w:date="2020-01-21T13:20:00Z">
        <w:r>
          <w:t xml:space="preserve"> result is </w:t>
        </w:r>
      </w:ins>
      <w:ins w:id="636" w:author="Shiffrin, Richard M." w:date="2020-01-21T13:21:00Z">
        <w:r>
          <w:t xml:space="preserve">also noteworthy: </w:t>
        </w:r>
      </w:ins>
      <w:del w:id="637" w:author="Nosofsky, Robert M. [2]" w:date="2020-01-20T13:29:00Z">
        <w:r w:rsidR="00A20E57" w:rsidRPr="00993599" w:rsidDel="00DD195A">
          <w:rPr>
            <w:rPrChange w:id="638" w:author="Nosofsky, Robert M. [2]" w:date="2020-01-20T10:59:00Z">
              <w:rPr>
                <w:sz w:val="22"/>
                <w:szCs w:val="22"/>
              </w:rPr>
            </w:rPrChange>
          </w:rPr>
          <w:delText xml:space="preserve"> has almost eliminated the CM advantage. </w:delText>
        </w:r>
      </w:del>
      <w:ins w:id="639" w:author="Shiffrin, Richard M." w:date="2020-01-21T13:21:00Z">
        <w:r>
          <w:t>M</w:t>
        </w:r>
      </w:ins>
      <w:del w:id="640" w:author="Shiffrin, Richard M." w:date="2020-01-21T13:21:00Z">
        <w:r w:rsidR="00A20E57" w:rsidRPr="00993599" w:rsidDel="00707FD5">
          <w:rPr>
            <w:rPrChange w:id="641" w:author="Nosofsky, Robert M. [2]" w:date="2020-01-20T10:59:00Z">
              <w:rPr>
                <w:sz w:val="22"/>
                <w:szCs w:val="22"/>
              </w:rPr>
            </w:rPrChange>
          </w:rPr>
          <w:delText>Interestingly, m</w:delText>
        </w:r>
      </w:del>
      <w:r w:rsidR="00A20E57" w:rsidRPr="00993599">
        <w:rPr>
          <w:rPrChange w:id="642" w:author="Nosofsky, Robert M. [2]" w:date="2020-01-20T10:59:00Z">
            <w:rPr>
              <w:sz w:val="22"/>
              <w:szCs w:val="22"/>
            </w:rPr>
          </w:rPrChange>
        </w:rPr>
        <w:t>ixing eight CM items produces better CM performance than mixing four CM items, whereas naïve intuition might suggest the opposite</w:t>
      </w:r>
      <w:ins w:id="643" w:author="Nosofsky, Robert M. [2]" w:date="2020-01-20T13:30:00Z">
        <w:r w:rsidR="00DD195A">
          <w:t xml:space="preserve"> would have been observed</w:t>
        </w:r>
      </w:ins>
      <w:r w:rsidR="00A20E57" w:rsidRPr="00993599">
        <w:rPr>
          <w:rPrChange w:id="644" w:author="Nosofsky, Robert M. [2]" w:date="2020-01-20T10:59:00Z">
            <w:rPr>
              <w:sz w:val="22"/>
              <w:szCs w:val="22"/>
            </w:rPr>
          </w:rPrChange>
        </w:rPr>
        <w:t xml:space="preserve"> due to additional</w:t>
      </w:r>
      <w:ins w:id="645" w:author="Nosofsky, Robert M. [2]" w:date="2020-01-20T13:29:00Z">
        <w:r w:rsidR="00DD195A">
          <w:t xml:space="preserve"> item-response</w:t>
        </w:r>
      </w:ins>
      <w:r w:rsidR="00A20E57" w:rsidRPr="00993599">
        <w:rPr>
          <w:rPrChange w:id="646" w:author="Nosofsky, Robert M. [2]" w:date="2020-01-20T10:59:00Z">
            <w:rPr>
              <w:sz w:val="22"/>
              <w:szCs w:val="22"/>
            </w:rPr>
          </w:rPrChange>
        </w:rPr>
        <w:t xml:space="preserve"> training given the smaller CM set of items.</w:t>
      </w:r>
      <w:ins w:id="647" w:author="Nosofsky, Robert M. [2]" w:date="2020-01-20T13:30:00Z">
        <w:r w:rsidR="00DD195A">
          <w:t xml:space="preserve"> </w:t>
        </w:r>
      </w:ins>
      <w:ins w:id="648" w:author="Shiffrin, Richard M." w:date="2020-01-21T13:21:00Z">
        <w:r>
          <w:t>This result is explicable in term</w:t>
        </w:r>
      </w:ins>
      <w:ins w:id="649" w:author="Shiffrin, Richard M." w:date="2020-01-21T13:22:00Z">
        <w:r>
          <w:t xml:space="preserve">s of differences in long-term familiarity in these two conditions, as outlined in the discussion. </w:t>
        </w:r>
      </w:ins>
      <w:ins w:id="650" w:author="Nosofsky, Robert M. [2]" w:date="2020-01-20T13:30:00Z">
        <w:del w:id="651" w:author="Shiffrin, Richard M." w:date="2020-01-21T13:22:00Z">
          <w:r w:rsidR="00DD195A" w:rsidDel="00707FD5">
            <w:delText>Our interpretation</w:delText>
          </w:r>
        </w:del>
      </w:ins>
      <w:ins w:id="652" w:author="Nosofsky, Robert M. [2]" w:date="2020-01-20T13:31:00Z">
        <w:del w:id="653" w:author="Shiffrin, Richard M." w:date="2020-01-21T13:22:00Z">
          <w:r w:rsidR="00DD195A" w:rsidDel="00707FD5">
            <w:delText xml:space="preserve"> is that the long-term familiarity of the</w:delText>
          </w:r>
        </w:del>
      </w:ins>
      <w:ins w:id="654" w:author="Nosofsky, Robert M. [2]" w:date="2020-01-20T13:32:00Z">
        <w:del w:id="655" w:author="Shiffrin, Richard M." w:date="2020-01-21T13:22:00Z">
          <w:r w:rsidR="00DD195A" w:rsidDel="00707FD5">
            <w:delText xml:space="preserve"> individual</w:delText>
          </w:r>
        </w:del>
      </w:ins>
      <w:ins w:id="656" w:author="Nosofsky, Robert M. [2]" w:date="2020-01-20T13:31:00Z">
        <w:del w:id="657" w:author="Shiffrin, Richard M." w:date="2020-01-21T13:22:00Z">
          <w:r w:rsidR="00DD195A" w:rsidDel="00707FD5">
            <w:delText xml:space="preserve"> </w:delText>
          </w:r>
        </w:del>
      </w:ins>
      <w:ins w:id="658" w:author="Nosofsky, Robert M. [2]" w:date="2020-01-20T13:32:00Z">
        <w:del w:id="659" w:author="Shiffrin, Richard M." w:date="2020-01-21T13:22:00Z">
          <w:r w:rsidR="00DD195A" w:rsidDel="00707FD5">
            <w:delText xml:space="preserve">CM </w:delText>
          </w:r>
        </w:del>
      </w:ins>
      <w:ins w:id="660" w:author="Nosofsky, Robert M. [2]" w:date="2020-01-20T13:31:00Z">
        <w:del w:id="661" w:author="Shiffrin, Richard M." w:date="2020-01-21T13:22:00Z">
          <w:r w:rsidR="00DD195A" w:rsidDel="00707FD5">
            <w:delText xml:space="preserve">targets and </w:delText>
          </w:r>
        </w:del>
      </w:ins>
      <w:ins w:id="662" w:author="Nosofsky, Robert M. [2]" w:date="2020-01-20T13:32:00Z">
        <w:del w:id="663" w:author="Shiffrin, Richard M." w:date="2020-01-21T13:22:00Z">
          <w:r w:rsidR="00DD195A" w:rsidDel="00707FD5">
            <w:delText xml:space="preserve">CM </w:delText>
          </w:r>
        </w:del>
      </w:ins>
      <w:ins w:id="664" w:author="Nosofsky, Robert M. [2]" w:date="2020-01-20T13:31:00Z">
        <w:del w:id="665" w:author="Shiffrin, Richard M." w:date="2020-01-21T13:22:00Z">
          <w:r w:rsidR="00DD195A" w:rsidDel="00707FD5">
            <w:delText xml:space="preserve">foils  is much higher in the </w:delText>
          </w:r>
        </w:del>
      </w:ins>
      <w:ins w:id="666" w:author="Nosofsky, Robert M. [2]" w:date="2020-01-20T13:32:00Z">
        <w:del w:id="667" w:author="Shiffrin, Richard M." w:date="2020-01-21T13:22:00Z">
          <w:r w:rsidR="007006F8" w:rsidDel="00707FD5">
            <w:delText>MIX4 condition than in the MIX8, causing even greater interference with use of STM-familiarity as a basis for probe-recognition decision making.</w:delText>
          </w:r>
        </w:del>
      </w:ins>
    </w:p>
    <w:p w14:paraId="61E38990" w14:textId="77777777" w:rsidR="00DD195A" w:rsidDel="00707FD5" w:rsidRDefault="00DD195A">
      <w:pPr>
        <w:ind w:left="0" w:hanging="2"/>
        <w:rPr>
          <w:ins w:id="668" w:author="Nosofsky, Robert M. [2]" w:date="2020-01-20T13:31:00Z"/>
          <w:del w:id="669" w:author="Shiffrin, Richard M." w:date="2020-01-21T13:22:00Z"/>
        </w:rPr>
      </w:pPr>
    </w:p>
    <w:p w14:paraId="05F6D228" w14:textId="77777777" w:rsidR="007006F8" w:rsidRDefault="007006F8" w:rsidP="00707FD5">
      <w:pPr>
        <w:ind w:leftChars="0" w:left="0" w:firstLineChars="0" w:firstLine="0"/>
        <w:rPr>
          <w:ins w:id="670" w:author="Nosofsky, Robert M. [2]" w:date="2020-01-20T13:36:00Z"/>
        </w:rPr>
        <w:pPrChange w:id="671" w:author="Shiffrin, Richard M." w:date="2020-01-21T13:22:00Z">
          <w:pPr>
            <w:ind w:left="0" w:hanging="2"/>
          </w:pPr>
        </w:pPrChange>
      </w:pPr>
    </w:p>
    <w:p w14:paraId="37AAC007" w14:textId="24766671" w:rsidR="00A20E57" w:rsidRPr="00993599" w:rsidDel="007006F8" w:rsidRDefault="007006F8">
      <w:pPr>
        <w:ind w:left="0" w:hanging="2"/>
        <w:jc w:val="center"/>
        <w:rPr>
          <w:del w:id="672" w:author="Nosofsky, Robert M. [2]" w:date="2020-01-20T13:36:00Z"/>
          <w:rPrChange w:id="673" w:author="Nosofsky, Robert M. [2]" w:date="2020-01-20T10:59:00Z">
            <w:rPr>
              <w:del w:id="674" w:author="Nosofsky, Robert M. [2]" w:date="2020-01-20T13:36:00Z"/>
              <w:sz w:val="22"/>
              <w:szCs w:val="22"/>
            </w:rPr>
          </w:rPrChange>
        </w:rPr>
        <w:pPrChange w:id="675" w:author="Nosofsky, Robert M. [2]" w:date="2020-01-20T13:36:00Z">
          <w:pPr>
            <w:ind w:left="0" w:hanging="2"/>
          </w:pPr>
        </w:pPrChange>
      </w:pPr>
      <w:ins w:id="676" w:author="Nosofsky, Robert M. [2]" w:date="2020-01-20T13:36:00Z">
        <w:r>
          <w:rPr>
            <w:b/>
            <w:sz w:val="24"/>
            <w:szCs w:val="24"/>
          </w:rPr>
          <w:t>Discussion</w:t>
        </w:r>
      </w:ins>
      <w:del w:id="677" w:author="Nosofsky, Robert M. [2]" w:date="2020-01-20T13:34:00Z">
        <w:r w:rsidR="00E16FCA" w:rsidRPr="00993599" w:rsidDel="007006F8">
          <w:rPr>
            <w:rPrChange w:id="678" w:author="Nosofsky, Robert M. [2]" w:date="2020-01-20T10:59:00Z">
              <w:rPr>
                <w:sz w:val="22"/>
                <w:szCs w:val="22"/>
              </w:rPr>
            </w:rPrChange>
          </w:rPr>
          <w:delText xml:space="preserve">In the AN conditions foils showed unusually low error rates, but not a strong corresponding advantage in response times. </w:delText>
        </w:r>
        <w:r w:rsidR="00A20E57" w:rsidRPr="00993599" w:rsidDel="007006F8">
          <w:rPr>
            <w:rPrChange w:id="679" w:author="Nosofsky, Robert M. [2]" w:date="2020-01-20T10:59:00Z">
              <w:rPr>
                <w:sz w:val="22"/>
                <w:szCs w:val="22"/>
              </w:rPr>
            </w:rPrChange>
          </w:rPr>
          <w:delText>Again statistical analyses verify these observations</w:delText>
        </w:r>
      </w:del>
      <w:r w:rsidR="00A20E57" w:rsidRPr="00993599">
        <w:rPr>
          <w:rPrChange w:id="680" w:author="Nosofsky, Robert M. [2]" w:date="2020-01-20T10:59:00Z">
            <w:rPr>
              <w:sz w:val="22"/>
              <w:szCs w:val="22"/>
            </w:rPr>
          </w:rPrChange>
        </w:rPr>
        <w:t>.</w:t>
      </w:r>
    </w:p>
    <w:p w14:paraId="2C95B00D" w14:textId="4EE00B78" w:rsidR="00EF3C05" w:rsidRPr="00993599" w:rsidDel="007006F8" w:rsidRDefault="00EF3C05">
      <w:pPr>
        <w:ind w:left="0" w:hanging="2"/>
        <w:jc w:val="center"/>
        <w:rPr>
          <w:del w:id="681" w:author="Nosofsky, Robert M. [2]" w:date="2020-01-20T13:36:00Z"/>
          <w:rPrChange w:id="682" w:author="Nosofsky, Robert M. [2]" w:date="2020-01-20T10:59:00Z">
            <w:rPr>
              <w:del w:id="683" w:author="Nosofsky, Robert M. [2]" w:date="2020-01-20T13:36:00Z"/>
              <w:sz w:val="22"/>
              <w:szCs w:val="22"/>
            </w:rPr>
          </w:rPrChange>
        </w:rPr>
        <w:pPrChange w:id="684" w:author="Nosofsky, Robert M. [2]" w:date="2020-01-20T13:36:00Z">
          <w:pPr>
            <w:ind w:left="0" w:hanging="2"/>
          </w:pPr>
        </w:pPrChange>
      </w:pPr>
    </w:p>
    <w:p w14:paraId="058F9E98" w14:textId="40DA205A" w:rsidR="00A20E57" w:rsidRPr="00993599" w:rsidDel="007006F8" w:rsidRDefault="00EF3C05">
      <w:pPr>
        <w:ind w:left="0" w:hanging="2"/>
        <w:jc w:val="center"/>
        <w:rPr>
          <w:del w:id="685" w:author="Nosofsky, Robert M. [2]" w:date="2020-01-20T13:36:00Z"/>
          <w:rPrChange w:id="686" w:author="Nosofsky, Robert M. [2]" w:date="2020-01-20T10:59:00Z">
            <w:rPr>
              <w:del w:id="687" w:author="Nosofsky, Robert M. [2]" w:date="2020-01-20T13:36:00Z"/>
              <w:sz w:val="22"/>
              <w:szCs w:val="22"/>
            </w:rPr>
          </w:rPrChange>
        </w:rPr>
        <w:pPrChange w:id="688" w:author="Nosofsky, Robert M. [2]" w:date="2020-01-20T13:36:00Z">
          <w:pPr>
            <w:ind w:left="0" w:hanging="2"/>
          </w:pPr>
        </w:pPrChange>
      </w:pPr>
      <w:del w:id="689" w:author="Nosofsky, Robert M. [2]" w:date="2020-01-20T13:36:00Z">
        <w:r w:rsidRPr="00993599" w:rsidDel="007006F8">
          <w:rPr>
            <w:rPrChange w:id="690" w:author="Nosofsky, Robert M. [2]" w:date="2020-01-20T10:59:00Z">
              <w:rPr>
                <w:sz w:val="22"/>
                <w:szCs w:val="22"/>
              </w:rPr>
            </w:rPrChange>
          </w:rPr>
          <w:tab/>
        </w:r>
        <w:r w:rsidRPr="00993599" w:rsidDel="007006F8">
          <w:rPr>
            <w:rPrChange w:id="691" w:author="Nosofsky, Robert M. [2]" w:date="2020-01-20T10:59:00Z">
              <w:rPr>
                <w:sz w:val="22"/>
                <w:szCs w:val="22"/>
              </w:rPr>
            </w:rPrChange>
          </w:rPr>
          <w:tab/>
          <w:delText xml:space="preserve">In both studies, serial position </w:delText>
        </w:r>
        <w:r w:rsidR="00E16FCA" w:rsidRPr="00993599" w:rsidDel="007006F8">
          <w:rPr>
            <w:rPrChange w:id="692" w:author="Nosofsky, Robert M. [2]" w:date="2020-01-20T10:59:00Z">
              <w:rPr>
                <w:sz w:val="22"/>
                <w:szCs w:val="22"/>
              </w:rPr>
            </w:rPrChange>
          </w:rPr>
          <w:delText xml:space="preserve">effects </w:delText>
        </w:r>
        <w:r w:rsidRPr="00993599" w:rsidDel="007006F8">
          <w:rPr>
            <w:rPrChange w:id="693" w:author="Nosofsky, Robert M. [2]" w:date="2020-01-20T10:59:00Z">
              <w:rPr>
                <w:sz w:val="22"/>
                <w:szCs w:val="22"/>
              </w:rPr>
            </w:rPrChange>
          </w:rPr>
          <w:delText xml:space="preserve">were observed in all conditions, but </w:delText>
        </w:r>
        <w:r w:rsidR="00E16FCA" w:rsidRPr="00993599" w:rsidDel="007006F8">
          <w:rPr>
            <w:rPrChange w:id="694" w:author="Nosofsky, Robert M. [2]" w:date="2020-01-20T10:59:00Z">
              <w:rPr>
                <w:sz w:val="22"/>
                <w:szCs w:val="22"/>
              </w:rPr>
            </w:rPrChange>
          </w:rPr>
          <w:delText xml:space="preserve">space does not allow us to show these in this report. In general, these exhibited </w:delText>
        </w:r>
        <w:r w:rsidRPr="00993599" w:rsidDel="007006F8">
          <w:rPr>
            <w:rPrChange w:id="695" w:author="Nosofsky, Robert M. [2]" w:date="2020-01-20T10:59:00Z">
              <w:rPr>
                <w:sz w:val="22"/>
                <w:szCs w:val="22"/>
              </w:rPr>
            </w:rPrChange>
          </w:rPr>
          <w:delText xml:space="preserve">these were reduced in CM conditions, a result consistent </w:delText>
        </w:r>
        <w:r w:rsidR="00E16FCA" w:rsidRPr="00993599" w:rsidDel="007006F8">
          <w:rPr>
            <w:rPrChange w:id="696" w:author="Nosofsky, Robert M. [2]" w:date="2020-01-20T10:59:00Z">
              <w:rPr>
                <w:sz w:val="22"/>
                <w:szCs w:val="22"/>
              </w:rPr>
            </w:rPrChange>
          </w:rPr>
          <w:delText xml:space="preserve">strong recency, and performance was roughly the same at given lags for different set sizes. Thus the decreases in performance with set size were largely due to the inclusion of larger lags with poorer performance. </w:delText>
        </w:r>
      </w:del>
    </w:p>
    <w:p w14:paraId="71C3E5B6" w14:textId="0B17EF6B" w:rsidR="00E16FCA" w:rsidRPr="00993599" w:rsidDel="007006F8" w:rsidRDefault="00E16FCA">
      <w:pPr>
        <w:ind w:left="0" w:hanging="2"/>
        <w:jc w:val="center"/>
        <w:rPr>
          <w:del w:id="697" w:author="Nosofsky, Robert M. [2]" w:date="2020-01-20T13:36:00Z"/>
          <w:rPrChange w:id="698" w:author="Nosofsky, Robert M. [2]" w:date="2020-01-20T10:59:00Z">
            <w:rPr>
              <w:del w:id="699" w:author="Nosofsky, Robert M. [2]" w:date="2020-01-20T13:36:00Z"/>
              <w:sz w:val="22"/>
              <w:szCs w:val="22"/>
            </w:rPr>
          </w:rPrChange>
        </w:rPr>
        <w:pPrChange w:id="700" w:author="Nosofsky, Robert M. [2]" w:date="2020-01-20T13:36:00Z">
          <w:pPr>
            <w:ind w:left="0" w:hanging="2"/>
          </w:pPr>
        </w:pPrChange>
      </w:pPr>
    </w:p>
    <w:p w14:paraId="2BD95104" w14:textId="77777777" w:rsidR="007006F8" w:rsidRDefault="00A20E57">
      <w:pPr>
        <w:ind w:left="0" w:hanging="2"/>
        <w:jc w:val="center"/>
        <w:rPr>
          <w:ins w:id="701" w:author="Nosofsky, Robert M. [2]" w:date="2020-01-20T13:36:00Z"/>
        </w:rPr>
        <w:pPrChange w:id="702" w:author="Nosofsky, Robert M. [2]" w:date="2020-01-20T13:36:00Z">
          <w:pPr>
            <w:ind w:left="0" w:hanging="2"/>
          </w:pPr>
        </w:pPrChange>
      </w:pPr>
      <w:del w:id="703" w:author="Nosofsky, Robert M. [2]" w:date="2020-01-20T13:36:00Z">
        <w:r w:rsidRPr="00993599" w:rsidDel="007006F8">
          <w:rPr>
            <w:rPrChange w:id="704" w:author="Nosofsky, Robert M. [2]" w:date="2020-01-20T10:59:00Z">
              <w:rPr>
                <w:sz w:val="22"/>
                <w:szCs w:val="22"/>
              </w:rPr>
            </w:rPrChange>
          </w:rPr>
          <w:tab/>
        </w:r>
        <w:r w:rsidRPr="00993599" w:rsidDel="007006F8">
          <w:rPr>
            <w:rPrChange w:id="705" w:author="Nosofsky, Robert M. [2]" w:date="2020-01-20T10:59:00Z">
              <w:rPr>
                <w:sz w:val="22"/>
                <w:szCs w:val="22"/>
              </w:rPr>
            </w:rPrChange>
          </w:rPr>
          <w:tab/>
          <w:delText xml:space="preserve">Before turning to a quantitative model, </w:delText>
        </w:r>
      </w:del>
    </w:p>
    <w:p w14:paraId="37C5D999" w14:textId="77777777" w:rsidR="007006F8" w:rsidRDefault="007006F8">
      <w:pPr>
        <w:ind w:left="0" w:hanging="2"/>
        <w:rPr>
          <w:ins w:id="706" w:author="Nosofsky, Robert M. [2]" w:date="2020-01-20T13:36:00Z"/>
        </w:rPr>
      </w:pPr>
    </w:p>
    <w:p w14:paraId="035075AD" w14:textId="1C5A1544" w:rsidR="006557BA" w:rsidRPr="00993599" w:rsidRDefault="007006F8">
      <w:pPr>
        <w:ind w:leftChars="0" w:left="0" w:firstLineChars="0" w:firstLine="0"/>
        <w:rPr>
          <w:rPrChange w:id="707" w:author="Nosofsky, Robert M. [2]" w:date="2020-01-20T10:59:00Z">
            <w:rPr>
              <w:sz w:val="22"/>
              <w:szCs w:val="22"/>
            </w:rPr>
          </w:rPrChange>
        </w:rPr>
        <w:pPrChange w:id="708" w:author="Nosofsky, Robert M. [2]" w:date="2020-01-20T13:37:00Z">
          <w:pPr>
            <w:ind w:left="0" w:hanging="2"/>
          </w:pPr>
        </w:pPrChange>
      </w:pPr>
      <w:ins w:id="709" w:author="Nosofsky, Robert M. [2]" w:date="2020-01-20T13:37:00Z">
        <w:r>
          <w:t>W</w:t>
        </w:r>
      </w:ins>
      <w:del w:id="710" w:author="Nosofsky, Robert M. [2]" w:date="2020-01-20T13:37:00Z">
        <w:r w:rsidR="00A20E57" w:rsidRPr="00993599" w:rsidDel="007006F8">
          <w:rPr>
            <w:rPrChange w:id="711" w:author="Nosofsky, Robert M. [2]" w:date="2020-01-20T10:59:00Z">
              <w:rPr>
                <w:sz w:val="22"/>
                <w:szCs w:val="22"/>
              </w:rPr>
            </w:rPrChange>
          </w:rPr>
          <w:delText>w</w:delText>
        </w:r>
      </w:del>
      <w:r w:rsidR="00A20E57" w:rsidRPr="00993599">
        <w:rPr>
          <w:rPrChange w:id="712" w:author="Nosofsky, Robert M. [2]" w:date="2020-01-20T10:59:00Z">
            <w:rPr>
              <w:sz w:val="22"/>
              <w:szCs w:val="22"/>
            </w:rPr>
          </w:rPrChange>
        </w:rPr>
        <w:t xml:space="preserve">e describe informally a </w:t>
      </w:r>
      <w:r w:rsidR="006D0E33" w:rsidRPr="00993599">
        <w:rPr>
          <w:rPrChange w:id="713" w:author="Nosofsky, Robert M. [2]" w:date="2020-01-20T10:59:00Z">
            <w:rPr>
              <w:sz w:val="22"/>
              <w:szCs w:val="22"/>
            </w:rPr>
          </w:rPrChange>
        </w:rPr>
        <w:t>set of processes</w:t>
      </w:r>
      <w:r w:rsidR="00A20E57" w:rsidRPr="00993599">
        <w:rPr>
          <w:rPrChange w:id="714" w:author="Nosofsky, Robert M. [2]" w:date="2020-01-20T10:59:00Z">
            <w:rPr>
              <w:sz w:val="22"/>
              <w:szCs w:val="22"/>
            </w:rPr>
          </w:rPrChange>
        </w:rPr>
        <w:t xml:space="preserve"> that </w:t>
      </w:r>
      <w:r w:rsidR="006D0E33" w:rsidRPr="00993599">
        <w:rPr>
          <w:rPrChange w:id="715" w:author="Nosofsky, Robert M. [2]" w:date="2020-01-20T10:59:00Z">
            <w:rPr>
              <w:sz w:val="22"/>
              <w:szCs w:val="22"/>
            </w:rPr>
          </w:rPrChange>
        </w:rPr>
        <w:t>can explain the patterns of results</w:t>
      </w:r>
      <w:ins w:id="716" w:author="Nosofsky, Robert M. [2]" w:date="2020-01-20T13:37:00Z">
        <w:r>
          <w:t xml:space="preserve"> across the two experiments</w:t>
        </w:r>
      </w:ins>
      <w:r w:rsidR="006D0E33" w:rsidRPr="00993599">
        <w:rPr>
          <w:rPrChange w:id="717" w:author="Nosofsky, Robert M. [2]" w:date="2020-01-20T10:59:00Z">
            <w:rPr>
              <w:sz w:val="22"/>
              <w:szCs w:val="22"/>
            </w:rPr>
          </w:rPrChange>
        </w:rPr>
        <w:t>. It is reasonable to posit three primary sources of performance: 1) Short-term familiarity differences between targets and foils due to targets having been seen o</w:t>
      </w:r>
      <w:ins w:id="718" w:author="Nosofsky, Robert M. [2]" w:date="2020-01-20T13:38:00Z">
        <w:r>
          <w:t>n</w:t>
        </w:r>
      </w:ins>
      <w:del w:id="719" w:author="Nosofsky, Robert M. [2]" w:date="2020-01-20T13:38:00Z">
        <w:r w:rsidR="006D0E33" w:rsidRPr="00993599" w:rsidDel="007006F8">
          <w:rPr>
            <w:rPrChange w:id="720" w:author="Nosofsky, Robert M. [2]" w:date="2020-01-20T10:59:00Z">
              <w:rPr>
                <w:sz w:val="22"/>
                <w:szCs w:val="22"/>
              </w:rPr>
            </w:rPrChange>
          </w:rPr>
          <w:delText>f</w:delText>
        </w:r>
      </w:del>
      <w:r w:rsidR="006D0E33" w:rsidRPr="00993599">
        <w:rPr>
          <w:rPrChange w:id="721" w:author="Nosofsky, Robert M. [2]" w:date="2020-01-20T10:59:00Z">
            <w:rPr>
              <w:sz w:val="22"/>
              <w:szCs w:val="22"/>
            </w:rPr>
          </w:rPrChange>
        </w:rPr>
        <w:t xml:space="preserve"> the just</w:t>
      </w:r>
      <w:ins w:id="722" w:author="Nosofsky, Robert M. [2]" w:date="2020-01-20T13:39:00Z">
        <w:r>
          <w:t>-</w:t>
        </w:r>
      </w:ins>
      <w:del w:id="723" w:author="Nosofsky, Robert M. [2]" w:date="2020-01-20T13:39:00Z">
        <w:r w:rsidR="006D0E33" w:rsidRPr="00993599" w:rsidDel="007006F8">
          <w:rPr>
            <w:rPrChange w:id="724" w:author="Nosofsky, Robert M. [2]" w:date="2020-01-20T10:59:00Z">
              <w:rPr>
                <w:sz w:val="22"/>
                <w:szCs w:val="22"/>
              </w:rPr>
            </w:rPrChange>
          </w:rPr>
          <w:delText xml:space="preserve"> </w:delText>
        </w:r>
      </w:del>
      <w:r w:rsidR="006D0E33" w:rsidRPr="00993599">
        <w:rPr>
          <w:rPrChange w:id="725" w:author="Nosofsky, Robert M. [2]" w:date="2020-01-20T10:59:00Z">
            <w:rPr>
              <w:sz w:val="22"/>
              <w:szCs w:val="22"/>
            </w:rPr>
          </w:rPrChange>
        </w:rPr>
        <w:t>presented study list. 2) Long-term familiarity due to the test item having been seen on prior trials. 3) Long-term item response learning when</w:t>
      </w:r>
      <w:ins w:id="726" w:author="Nosofsky, Robert M. [2]" w:date="2020-01-20T13:38:00Z">
        <w:r>
          <w:t xml:space="preserve"> items are consistently mapped to specific responses across</w:t>
        </w:r>
      </w:ins>
      <w:r w:rsidR="006D0E33" w:rsidRPr="00993599">
        <w:rPr>
          <w:rPrChange w:id="727" w:author="Nosofsky, Robert M. [2]" w:date="2020-01-20T10:59:00Z">
            <w:rPr>
              <w:sz w:val="22"/>
              <w:szCs w:val="22"/>
            </w:rPr>
          </w:rPrChange>
        </w:rPr>
        <w:t xml:space="preserve"> trials</w:t>
      </w:r>
      <w:ins w:id="728" w:author="Nosofsky, Robert M. [2]" w:date="2020-01-20T13:39:00Z">
        <w:r>
          <w:t>.</w:t>
        </w:r>
      </w:ins>
      <w:del w:id="729" w:author="Nosofsky, Robert M. [2]" w:date="2020-01-20T13:39:00Z">
        <w:r w:rsidR="006D0E33" w:rsidRPr="00993599" w:rsidDel="007006F8">
          <w:rPr>
            <w:rPrChange w:id="730" w:author="Nosofsky, Robert M. [2]" w:date="2020-01-20T10:59:00Z">
              <w:rPr>
                <w:sz w:val="22"/>
                <w:szCs w:val="22"/>
              </w:rPr>
            </w:rPrChange>
          </w:rPr>
          <w:delText xml:space="preserve"> are consistent.</w:delText>
        </w:r>
      </w:del>
      <w:r w:rsidR="006D0E33" w:rsidRPr="00993599">
        <w:rPr>
          <w:rPrChange w:id="731" w:author="Nosofsky, Robert M. [2]" w:date="2020-01-20T10:59:00Z">
            <w:rPr>
              <w:sz w:val="22"/>
              <w:szCs w:val="22"/>
            </w:rPr>
          </w:rPrChange>
        </w:rPr>
        <w:t xml:space="preserve"> </w:t>
      </w:r>
    </w:p>
    <w:p w14:paraId="40BF1962" w14:textId="2534E640" w:rsidR="006D0E33" w:rsidRPr="00993599" w:rsidDel="006868E7" w:rsidRDefault="006D0E33">
      <w:pPr>
        <w:ind w:left="0" w:hanging="2"/>
        <w:rPr>
          <w:del w:id="732" w:author="Nosofsky, Robert M. [2]" w:date="2020-01-20T14:28:00Z"/>
          <w:rPrChange w:id="733" w:author="Nosofsky, Robert M. [2]" w:date="2020-01-20T10:59:00Z">
            <w:rPr>
              <w:del w:id="734" w:author="Nosofsky, Robert M. [2]" w:date="2020-01-20T14:28:00Z"/>
              <w:sz w:val="22"/>
              <w:szCs w:val="22"/>
            </w:rPr>
          </w:rPrChange>
        </w:rPr>
      </w:pPr>
    </w:p>
    <w:p w14:paraId="7E3D8C88" w14:textId="3B14E11C" w:rsidR="0072602D" w:rsidRPr="00993599" w:rsidRDefault="006D0E33">
      <w:pPr>
        <w:ind w:left="0" w:hanging="2"/>
        <w:rPr>
          <w:rPrChange w:id="735" w:author="Nosofsky, Robert M. [2]" w:date="2020-01-20T10:59:00Z">
            <w:rPr>
              <w:sz w:val="22"/>
              <w:szCs w:val="22"/>
            </w:rPr>
          </w:rPrChange>
        </w:rPr>
      </w:pPr>
      <w:r w:rsidRPr="00993599">
        <w:rPr>
          <w:rPrChange w:id="736" w:author="Nosofsky, Robert M. [2]" w:date="2020-01-20T10:59:00Z">
            <w:rPr>
              <w:sz w:val="22"/>
              <w:szCs w:val="22"/>
            </w:rPr>
          </w:rPrChange>
        </w:rPr>
        <w:tab/>
      </w:r>
      <w:ins w:id="737" w:author="Nosofsky, Robert M. [2]" w:date="2020-01-20T14:28:00Z">
        <w:r w:rsidR="006868E7">
          <w:t xml:space="preserve">   </w:t>
        </w:r>
      </w:ins>
      <w:del w:id="738" w:author="Nosofsky, Robert M. [2]" w:date="2020-01-20T14:28:00Z">
        <w:r w:rsidRPr="00993599" w:rsidDel="006868E7">
          <w:rPr>
            <w:rPrChange w:id="739" w:author="Nosofsky, Robert M. [2]" w:date="2020-01-20T10:59:00Z">
              <w:rPr>
                <w:sz w:val="22"/>
                <w:szCs w:val="22"/>
              </w:rPr>
            </w:rPrChange>
          </w:rPr>
          <w:tab/>
        </w:r>
      </w:del>
      <w:r w:rsidRPr="00993599">
        <w:rPr>
          <w:rPrChange w:id="740" w:author="Nosofsky, Robert M. [2]" w:date="2020-01-20T10:59:00Z">
            <w:rPr>
              <w:sz w:val="22"/>
              <w:szCs w:val="22"/>
            </w:rPr>
          </w:rPrChange>
        </w:rPr>
        <w:t>S</w:t>
      </w:r>
      <w:r w:rsidR="0072602D" w:rsidRPr="00993599">
        <w:rPr>
          <w:rPrChange w:id="741" w:author="Nosofsky, Robert M. [2]" w:date="2020-01-20T10:59:00Z">
            <w:rPr>
              <w:sz w:val="22"/>
              <w:szCs w:val="22"/>
            </w:rPr>
          </w:rPrChange>
        </w:rPr>
        <w:t>h</w:t>
      </w:r>
      <w:r w:rsidRPr="00993599">
        <w:rPr>
          <w:rPrChange w:id="742" w:author="Nosofsky, Robert M. [2]" w:date="2020-01-20T10:59:00Z">
            <w:rPr>
              <w:sz w:val="22"/>
              <w:szCs w:val="22"/>
            </w:rPr>
          </w:rPrChange>
        </w:rPr>
        <w:t xml:space="preserve">ort-term familiarity can serve as a basis for good performance in every condition of these studies—that is the basis for the short-term recognition design. Long-term familiarity is likely a factor because there is ‘bleed over’ from prior trials. Participants are unlikely to be able to focus exclusively on only the recent list when retrieving from memory. Indeed </w:t>
      </w:r>
      <w:ins w:id="743" w:author="Nosofsky, Robert M. [2]" w:date="2020-01-20T14:29:00Z">
        <w:r w:rsidR="006868E7">
          <w:t>researchers</w:t>
        </w:r>
      </w:ins>
      <w:del w:id="744" w:author="Nosofsky, Robert M. [2]" w:date="2020-01-20T14:29:00Z">
        <w:r w:rsidRPr="00993599" w:rsidDel="006868E7">
          <w:rPr>
            <w:rPrChange w:id="745" w:author="Nosofsky, Robert M. [2]" w:date="2020-01-20T10:59:00Z">
              <w:rPr>
                <w:sz w:val="22"/>
                <w:szCs w:val="22"/>
              </w:rPr>
            </w:rPrChange>
          </w:rPr>
          <w:delText>we</w:delText>
        </w:r>
      </w:del>
      <w:r w:rsidRPr="00993599">
        <w:rPr>
          <w:rPrChange w:id="746" w:author="Nosofsky, Robert M. [2]" w:date="2020-01-20T10:59:00Z">
            <w:rPr>
              <w:sz w:val="22"/>
              <w:szCs w:val="22"/>
            </w:rPr>
          </w:rPrChange>
        </w:rPr>
        <w:t xml:space="preserve"> have obtained evidence demonstrating this factor in prior studies</w:t>
      </w:r>
      <w:ins w:id="747" w:author="Nosofsky, Robert M. [2]" w:date="2020-01-20T14:30:00Z">
        <w:r w:rsidR="006868E7">
          <w:t xml:space="preserve"> of short-term probe recognition</w:t>
        </w:r>
      </w:ins>
      <w:r w:rsidRPr="00993599">
        <w:rPr>
          <w:rPrChange w:id="748" w:author="Nosofsky, Robert M. [2]" w:date="2020-01-20T10:59:00Z">
            <w:rPr>
              <w:sz w:val="22"/>
              <w:szCs w:val="22"/>
            </w:rPr>
          </w:rPrChange>
        </w:rPr>
        <w:t xml:space="preserve"> (</w:t>
      </w:r>
      <w:del w:id="749" w:author="Nosofsky, Robert M. [2]" w:date="2020-01-20T14:29:00Z">
        <w:r w:rsidRPr="00993599" w:rsidDel="006868E7">
          <w:rPr>
            <w:rPrChange w:id="750" w:author="Nosofsky, Robert M. [2]" w:date="2020-01-20T10:59:00Z">
              <w:rPr>
                <w:sz w:val="22"/>
                <w:szCs w:val="22"/>
              </w:rPr>
            </w:rPrChange>
          </w:rPr>
          <w:delText>REFERENCES HERE</w:delText>
        </w:r>
      </w:del>
      <w:ins w:id="751" w:author="Nosofsky, Robert M. [2]" w:date="2020-01-20T14:29:00Z">
        <w:r w:rsidR="006868E7">
          <w:t xml:space="preserve">e.g., </w:t>
        </w:r>
        <w:proofErr w:type="spellStart"/>
        <w:r w:rsidR="006868E7">
          <w:t>Monsell</w:t>
        </w:r>
        <w:proofErr w:type="spellEnd"/>
        <w:r w:rsidR="006868E7">
          <w:t xml:space="preserve">, 1978; </w:t>
        </w:r>
        <w:proofErr w:type="spellStart"/>
        <w:r w:rsidR="006868E7">
          <w:t>Nosofsky</w:t>
        </w:r>
        <w:proofErr w:type="spellEnd"/>
        <w:r w:rsidR="006868E7">
          <w:t xml:space="preserve"> et al., 2014</w:t>
        </w:r>
      </w:ins>
      <w:r w:rsidRPr="00993599">
        <w:rPr>
          <w:rPrChange w:id="752" w:author="Nosofsky, Robert M. [2]" w:date="2020-01-20T10:59:00Z">
            <w:rPr>
              <w:sz w:val="22"/>
              <w:szCs w:val="22"/>
            </w:rPr>
          </w:rPrChange>
        </w:rPr>
        <w:t>). Long-term familiarity differs among conditions</w:t>
      </w:r>
      <w:ins w:id="753" w:author="Nosofsky, Robert M. [2]" w:date="2020-01-20T14:31:00Z">
        <w:r w:rsidR="006868E7">
          <w:t xml:space="preserve"> of the present side paradigm</w:t>
        </w:r>
      </w:ins>
      <w:r w:rsidRPr="00993599">
        <w:rPr>
          <w:rPrChange w:id="754" w:author="Nosofsky, Robert M. [2]" w:date="2020-01-20T10:59:00Z">
            <w:rPr>
              <w:sz w:val="22"/>
              <w:szCs w:val="22"/>
            </w:rPr>
          </w:rPrChange>
        </w:rPr>
        <w:t xml:space="preserve">: </w:t>
      </w:r>
      <w:r w:rsidR="00134D2D" w:rsidRPr="00993599">
        <w:rPr>
          <w:rPrChange w:id="755" w:author="Nosofsky, Robert M. [2]" w:date="2020-01-20T10:59:00Z">
            <w:rPr>
              <w:sz w:val="22"/>
              <w:szCs w:val="22"/>
            </w:rPr>
          </w:rPrChange>
        </w:rPr>
        <w:t>Considering all trials, i</w:t>
      </w:r>
      <w:r w:rsidRPr="00993599">
        <w:rPr>
          <w:rPrChange w:id="756" w:author="Nosofsky, Robert M. [2]" w:date="2020-01-20T10:59:00Z">
            <w:rPr>
              <w:sz w:val="22"/>
              <w:szCs w:val="22"/>
            </w:rPr>
          </w:rPrChange>
        </w:rPr>
        <w:t xml:space="preserve">n both CM and VM every </w:t>
      </w:r>
      <w:r w:rsidR="00134D2D" w:rsidRPr="00993599">
        <w:rPr>
          <w:rPrChange w:id="757" w:author="Nosofsky, Robert M. [2]" w:date="2020-01-20T10:59:00Z">
            <w:rPr>
              <w:sz w:val="22"/>
              <w:szCs w:val="22"/>
            </w:rPr>
          </w:rPrChange>
        </w:rPr>
        <w:t xml:space="preserve">picture </w:t>
      </w:r>
      <w:r w:rsidRPr="00993599">
        <w:rPr>
          <w:rPrChange w:id="758" w:author="Nosofsky, Robert M. [2]" w:date="2020-01-20T10:59:00Z">
            <w:rPr>
              <w:sz w:val="22"/>
              <w:szCs w:val="22"/>
            </w:rPr>
          </w:rPrChange>
        </w:rPr>
        <w:t xml:space="preserve">has been seen as both targets and foils equal numbers of times. </w:t>
      </w:r>
      <w:r w:rsidR="00134D2D" w:rsidRPr="00993599">
        <w:rPr>
          <w:rPrChange w:id="759" w:author="Nosofsky, Robert M. [2]" w:date="2020-01-20T10:59:00Z">
            <w:rPr>
              <w:sz w:val="22"/>
              <w:szCs w:val="22"/>
            </w:rPr>
          </w:rPrChange>
        </w:rPr>
        <w:t xml:space="preserve">In almost all reasonable models, the extra long-term familiarity for </w:t>
      </w:r>
      <w:r w:rsidR="00134D2D" w:rsidRPr="00707FD5">
        <w:rPr>
          <w:u w:val="single"/>
          <w:rPrChange w:id="760" w:author="Shiffrin, Richard M." w:date="2020-01-21T13:25:00Z">
            <w:rPr>
              <w:sz w:val="22"/>
              <w:szCs w:val="22"/>
            </w:rPr>
          </w:rPrChange>
        </w:rPr>
        <w:t>both</w:t>
      </w:r>
      <w:r w:rsidR="00134D2D" w:rsidRPr="00993599">
        <w:rPr>
          <w:rPrChange w:id="761" w:author="Nosofsky, Robert M. [2]" w:date="2020-01-20T10:59:00Z">
            <w:rPr>
              <w:sz w:val="22"/>
              <w:szCs w:val="22"/>
            </w:rPr>
          </w:rPrChange>
        </w:rPr>
        <w:t xml:space="preserve"> targets and foils will degrade the </w:t>
      </w:r>
      <w:ins w:id="762" w:author="Shiffrin, Richard M." w:date="2020-01-21T13:24:00Z">
        <w:r w:rsidR="00707FD5">
          <w:t>ability to use the</w:t>
        </w:r>
      </w:ins>
      <w:ins w:id="763" w:author="Shiffrin, Richard M." w:date="2020-01-21T13:25:00Z">
        <w:r w:rsidR="00B52036">
          <w:t>ir</w:t>
        </w:r>
      </w:ins>
      <w:ins w:id="764" w:author="Shiffrin, Richard M." w:date="2020-01-21T13:24:00Z">
        <w:r w:rsidR="00707FD5">
          <w:t xml:space="preserve"> difference in short-term famil</w:t>
        </w:r>
      </w:ins>
      <w:ins w:id="765" w:author="Shiffrin, Richard M." w:date="2020-01-21T13:25:00Z">
        <w:r w:rsidR="00707FD5">
          <w:t>iarity</w:t>
        </w:r>
      </w:ins>
      <w:ins w:id="766" w:author="Shiffrin, Richard M." w:date="2020-01-21T13:24:00Z">
        <w:r w:rsidR="00707FD5">
          <w:t xml:space="preserve"> to make decisions</w:t>
        </w:r>
      </w:ins>
      <w:ins w:id="767" w:author="Shiffrin, Richard M." w:date="2020-01-21T13:25:00Z">
        <w:r w:rsidR="00B52036">
          <w:t>.</w:t>
        </w:r>
      </w:ins>
      <w:ins w:id="768" w:author="Shiffrin, Richard M." w:date="2020-01-21T13:26:00Z">
        <w:r w:rsidR="00B52036">
          <w:t xml:space="preserve"> Without turning to quantitative modeling one can</w:t>
        </w:r>
      </w:ins>
      <w:ins w:id="769" w:author="Shiffrin, Richard M." w:date="2020-01-21T13:27:00Z">
        <w:r w:rsidR="00B52036">
          <w:t xml:space="preserve"> see this as a matter of familiarity operating on a ratio scale. </w:t>
        </w:r>
      </w:ins>
      <w:del w:id="770" w:author="Shiffrin, Richard M." w:date="2020-01-21T13:26:00Z">
        <w:r w:rsidR="00134D2D" w:rsidRPr="00993599" w:rsidDel="00B52036">
          <w:rPr>
            <w:rPrChange w:id="771" w:author="Nosofsky, Robert M. [2]" w:date="2020-01-20T10:59:00Z">
              <w:rPr>
                <w:sz w:val="22"/>
                <w:szCs w:val="22"/>
              </w:rPr>
            </w:rPrChange>
          </w:rPr>
          <w:delText>difference due to short-term familiarity</w:delText>
        </w:r>
      </w:del>
      <w:del w:id="772" w:author="Shiffrin, Richard M." w:date="2020-01-21T13:27:00Z">
        <w:r w:rsidR="00134D2D" w:rsidRPr="00993599" w:rsidDel="00B52036">
          <w:rPr>
            <w:rPrChange w:id="773" w:author="Nosofsky, Robert M. [2]" w:date="2020-01-20T10:59:00Z">
              <w:rPr>
                <w:sz w:val="22"/>
                <w:szCs w:val="22"/>
              </w:rPr>
            </w:rPrChange>
          </w:rPr>
          <w:delText xml:space="preserve">, because familiarity will act on a ratio scale. </w:delText>
        </w:r>
      </w:del>
      <w:r w:rsidR="00134D2D" w:rsidRPr="00993599">
        <w:rPr>
          <w:rPrChange w:id="774" w:author="Nosofsky, Robert M. [2]" w:date="2020-01-20T10:59:00Z">
            <w:rPr>
              <w:sz w:val="22"/>
              <w:szCs w:val="22"/>
            </w:rPr>
          </w:rPrChange>
        </w:rPr>
        <w:t>Speaking qualitatively, if there are short-term familiarities on some scale of 10 vs 5 for targets vs foils, adding long-term familiarity of 10 to both will produce values of 20 vs 15</w:t>
      </w:r>
      <w:ins w:id="775" w:author="Shiffrin, Richard M." w:date="2020-01-21T13:28:00Z">
        <w:r w:rsidR="00B52036">
          <w:t>, producing a much smaller ratio</w:t>
        </w:r>
      </w:ins>
      <w:r w:rsidR="00134D2D" w:rsidRPr="00993599">
        <w:rPr>
          <w:rPrChange w:id="776" w:author="Nosofsky, Robert M. [2]" w:date="2020-01-20T10:59:00Z">
            <w:rPr>
              <w:sz w:val="22"/>
              <w:szCs w:val="22"/>
            </w:rPr>
          </w:rPrChange>
        </w:rPr>
        <w:t xml:space="preserve">. </w:t>
      </w:r>
      <w:ins w:id="777" w:author="Shiffrin, Richard M." w:date="2020-01-21T13:42:00Z">
        <w:r w:rsidR="00507604">
          <w:t>Such degradation of perfor</w:t>
        </w:r>
      </w:ins>
      <w:ins w:id="778" w:author="Shiffrin, Richard M." w:date="2020-01-21T13:43:00Z">
        <w:r w:rsidR="00507604">
          <w:t xml:space="preserve">mance due to long-term familiarity will not occur for AN pictures, because </w:t>
        </w:r>
      </w:ins>
      <w:ins w:id="779" w:author="Shiffrin, Richard M." w:date="2020-01-21T13:44:00Z">
        <w:r w:rsidR="00507604">
          <w:t>these have no long-term familiarity</w:t>
        </w:r>
      </w:ins>
      <w:ins w:id="780" w:author="Shiffrin, Richard M." w:date="2020-01-21T13:46:00Z">
        <w:r w:rsidR="00507604">
          <w:t>. I</w:t>
        </w:r>
      </w:ins>
      <w:ins w:id="781" w:author="Shiffrin, Richard M." w:date="2020-01-21T13:45:00Z">
        <w:r w:rsidR="00507604">
          <w:t xml:space="preserve">n our toy examples </w:t>
        </w:r>
      </w:ins>
      <w:ins w:id="782" w:author="Shiffrin, Richard M." w:date="2020-01-21T13:46:00Z">
        <w:r w:rsidR="00507604">
          <w:t>the AN difference would remain</w:t>
        </w:r>
      </w:ins>
      <w:ins w:id="783" w:author="Shiffrin, Richard M." w:date="2020-01-21T13:45:00Z">
        <w:r w:rsidR="00507604">
          <w:t xml:space="preserve"> </w:t>
        </w:r>
      </w:ins>
      <w:del w:id="784" w:author="Shiffrin, Richard M." w:date="2020-01-21T13:44:00Z">
        <w:r w:rsidR="00134D2D" w:rsidRPr="00993599" w:rsidDel="00507604">
          <w:rPr>
            <w:rPrChange w:id="785" w:author="Nosofsky, Robert M. [2]" w:date="2020-01-20T10:59:00Z">
              <w:rPr>
                <w:sz w:val="22"/>
                <w:szCs w:val="22"/>
              </w:rPr>
            </w:rPrChange>
          </w:rPr>
          <w:delText xml:space="preserve">This may be </w:delText>
        </w:r>
      </w:del>
      <w:del w:id="786" w:author="Shiffrin, Richard M." w:date="2020-01-21T13:45:00Z">
        <w:r w:rsidR="00134D2D" w:rsidRPr="00993599" w:rsidDel="00507604">
          <w:rPr>
            <w:rPrChange w:id="787" w:author="Nosofsky, Robert M. [2]" w:date="2020-01-20T10:59:00Z">
              <w:rPr>
                <w:sz w:val="22"/>
                <w:szCs w:val="22"/>
              </w:rPr>
            </w:rPrChange>
          </w:rPr>
          <w:delText>contrasted with AN, where there is no long-term familiarity and the difference would be</w:delText>
        </w:r>
      </w:del>
      <w:r w:rsidR="00134D2D" w:rsidRPr="00993599">
        <w:rPr>
          <w:rPrChange w:id="788" w:author="Nosofsky, Robert M. [2]" w:date="2020-01-20T10:59:00Z">
            <w:rPr>
              <w:sz w:val="22"/>
              <w:szCs w:val="22"/>
            </w:rPr>
          </w:rPrChange>
        </w:rPr>
        <w:t xml:space="preserve"> 10 vs. 5. Thus familiarity alone </w:t>
      </w:r>
      <w:ins w:id="789" w:author="Shiffrin, Richard M." w:date="2020-01-21T13:47:00Z">
        <w:r w:rsidR="00507604">
          <w:t>(both short- and long-</w:t>
        </w:r>
        <w:r w:rsidR="00507604">
          <w:lastRenderedPageBreak/>
          <w:t xml:space="preserve">term together) </w:t>
        </w:r>
      </w:ins>
      <w:r w:rsidR="00134D2D" w:rsidRPr="00993599">
        <w:rPr>
          <w:rPrChange w:id="790" w:author="Nosofsky, Robert M. [2]" w:date="2020-01-20T10:59:00Z">
            <w:rPr>
              <w:sz w:val="22"/>
              <w:szCs w:val="22"/>
            </w:rPr>
          </w:rPrChange>
        </w:rPr>
        <w:t>would predict better performance for AN than both CM and VM, which would be equal.</w:t>
      </w:r>
      <w:r w:rsidR="0072602D" w:rsidRPr="00993599">
        <w:rPr>
          <w:rPrChange w:id="791" w:author="Nosofsky, Robert M. [2]" w:date="2020-01-20T10:59:00Z">
            <w:rPr>
              <w:sz w:val="22"/>
              <w:szCs w:val="22"/>
            </w:rPr>
          </w:rPrChange>
        </w:rPr>
        <w:t xml:space="preserve"> </w:t>
      </w:r>
    </w:p>
    <w:p w14:paraId="1A453CA3" w14:textId="6AC33484" w:rsidR="0072602D" w:rsidRPr="00993599" w:rsidDel="006868E7" w:rsidRDefault="0072602D">
      <w:pPr>
        <w:ind w:left="0" w:hanging="2"/>
        <w:rPr>
          <w:del w:id="792" w:author="Nosofsky, Robert M. [2]" w:date="2020-01-20T14:33:00Z"/>
          <w:rPrChange w:id="793" w:author="Nosofsky, Robert M. [2]" w:date="2020-01-20T10:59:00Z">
            <w:rPr>
              <w:del w:id="794" w:author="Nosofsky, Robert M. [2]" w:date="2020-01-20T14:33:00Z"/>
              <w:sz w:val="22"/>
              <w:szCs w:val="22"/>
            </w:rPr>
          </w:rPrChange>
        </w:rPr>
      </w:pPr>
    </w:p>
    <w:p w14:paraId="6D33FD2C" w14:textId="49B46E6B" w:rsidR="0072602D" w:rsidRDefault="0072602D" w:rsidP="00383FBB">
      <w:pPr>
        <w:ind w:left="0" w:hanging="2"/>
        <w:rPr>
          <w:ins w:id="795" w:author="Nosofsky, Robert M. [2]" w:date="2020-01-20T14:42:00Z"/>
        </w:rPr>
      </w:pPr>
      <w:del w:id="796" w:author="Nosofsky, Robert M. [2]" w:date="2020-01-20T14:33:00Z">
        <w:r w:rsidRPr="00993599" w:rsidDel="006868E7">
          <w:rPr>
            <w:rPrChange w:id="797" w:author="Nosofsky, Robert M. [2]" w:date="2020-01-20T10:59:00Z">
              <w:rPr>
                <w:sz w:val="22"/>
                <w:szCs w:val="22"/>
              </w:rPr>
            </w:rPrChange>
          </w:rPr>
          <w:tab/>
        </w:r>
      </w:del>
      <w:ins w:id="798" w:author="Nosofsky, Robert M. [2]" w:date="2020-01-20T14:33:00Z">
        <w:r w:rsidR="006868E7">
          <w:t xml:space="preserve">   </w:t>
        </w:r>
      </w:ins>
      <w:del w:id="799" w:author="Nosofsky, Robert M. [2]" w:date="2020-01-20T14:34:00Z">
        <w:r w:rsidRPr="00993599" w:rsidDel="006868E7">
          <w:rPr>
            <w:rPrChange w:id="800" w:author="Nosofsky, Robert M. [2]" w:date="2020-01-20T10:59:00Z">
              <w:rPr>
                <w:sz w:val="22"/>
                <w:szCs w:val="22"/>
              </w:rPr>
            </w:rPrChange>
          </w:rPr>
          <w:tab/>
        </w:r>
      </w:del>
      <w:r w:rsidRPr="00993599">
        <w:rPr>
          <w:rPrChange w:id="801" w:author="Nosofsky, Robert M. [2]" w:date="2020-01-20T10:59:00Z">
            <w:rPr>
              <w:sz w:val="22"/>
              <w:szCs w:val="22"/>
            </w:rPr>
          </w:rPrChange>
        </w:rPr>
        <w:t xml:space="preserve">However the third factor, response learning, benefits only CM. For CM this factor counters the interference caused by long-term familiarity and produces better performance for CM than VM. </w:t>
      </w:r>
      <w:ins w:id="802" w:author="Nosofsky, Robert M. [2]" w:date="2020-01-20T14:35:00Z">
        <w:r w:rsidR="006868E7">
          <w:t>In addition, t</w:t>
        </w:r>
      </w:ins>
      <w:del w:id="803" w:author="Nosofsky, Robert M. [2]" w:date="2020-01-20T14:35:00Z">
        <w:r w:rsidR="00E16FCA" w:rsidRPr="00993599" w:rsidDel="006868E7">
          <w:rPr>
            <w:rPrChange w:id="804" w:author="Nosofsky, Robert M. [2]" w:date="2020-01-20T10:59:00Z">
              <w:rPr>
                <w:sz w:val="22"/>
                <w:szCs w:val="22"/>
              </w:rPr>
            </w:rPrChange>
          </w:rPr>
          <w:delText>T</w:delText>
        </w:r>
      </w:del>
      <w:r w:rsidR="00E16FCA" w:rsidRPr="00993599">
        <w:rPr>
          <w:rPrChange w:id="805" w:author="Nosofsky, Robert M. [2]" w:date="2020-01-20T10:59:00Z">
            <w:rPr>
              <w:sz w:val="22"/>
              <w:szCs w:val="22"/>
            </w:rPr>
          </w:rPrChange>
        </w:rPr>
        <w:t>o the extent that it is used in CM it also reduces the set size effects, because</w:t>
      </w:r>
      <w:ins w:id="806" w:author="Nosofsky, Robert M. [2]" w:date="2020-01-20T14:35:00Z">
        <w:r w:rsidR="006868E7">
          <w:t xml:space="preserve"> it is a contribution from long-term memory, not from accessing </w:t>
        </w:r>
      </w:ins>
      <w:ins w:id="807" w:author="Nosofsky, Robert M. [2]" w:date="2020-01-20T14:36:00Z">
        <w:r w:rsidR="006868E7">
          <w:t>information</w:t>
        </w:r>
      </w:ins>
      <w:ins w:id="808" w:author="Nosofsky, Robert M. [2]" w:date="2020-01-20T14:35:00Z">
        <w:r w:rsidR="006868E7">
          <w:t xml:space="preserve"> </w:t>
        </w:r>
      </w:ins>
      <w:ins w:id="809" w:author="Nosofsky, Robert M. [2]" w:date="2020-01-20T14:36:00Z">
        <w:r w:rsidR="006868E7">
          <w:t>from the current memory set.</w:t>
        </w:r>
      </w:ins>
      <w:r w:rsidR="00E16FCA" w:rsidRPr="00993599">
        <w:rPr>
          <w:rPrChange w:id="810" w:author="Nosofsky, Robert M. [2]" w:date="2020-01-20T10:59:00Z">
            <w:rPr>
              <w:sz w:val="22"/>
              <w:szCs w:val="22"/>
            </w:rPr>
          </w:rPrChange>
        </w:rPr>
        <w:t xml:space="preserve"> </w:t>
      </w:r>
      <w:del w:id="811" w:author="Nosofsky, Robert M. [2]" w:date="2020-01-20T14:36:00Z">
        <w:r w:rsidR="00E16FCA" w:rsidRPr="00993599" w:rsidDel="006868E7">
          <w:rPr>
            <w:rPrChange w:id="812" w:author="Nosofsky, Robert M. [2]" w:date="2020-01-20T10:59:00Z">
              <w:rPr>
                <w:sz w:val="22"/>
                <w:szCs w:val="22"/>
              </w:rPr>
            </w:rPrChange>
          </w:rPr>
          <w:delText>such learning does not depend on position of the test</w:delText>
        </w:r>
        <w:r w:rsidR="00383FBB" w:rsidRPr="00993599" w:rsidDel="006868E7">
          <w:rPr>
            <w:rPrChange w:id="813" w:author="Nosofsky, Robert M. [2]" w:date="2020-01-20T10:59:00Z">
              <w:rPr>
                <w:sz w:val="22"/>
                <w:szCs w:val="22"/>
              </w:rPr>
            </w:rPrChange>
          </w:rPr>
          <w:delText>.</w:delText>
        </w:r>
      </w:del>
      <w:r w:rsidR="00383FBB" w:rsidRPr="00993599">
        <w:rPr>
          <w:rPrChange w:id="814" w:author="Nosofsky, Robert M. [2]" w:date="2020-01-20T10:59:00Z">
            <w:rPr>
              <w:sz w:val="22"/>
              <w:szCs w:val="22"/>
            </w:rPr>
          </w:rPrChange>
        </w:rPr>
        <w:t xml:space="preserve"> </w:t>
      </w:r>
      <w:ins w:id="815" w:author="Nosofsky, Robert M. [2]" w:date="2020-01-20T14:37:00Z">
        <w:r w:rsidR="006868E7">
          <w:t>Furthermore</w:t>
        </w:r>
      </w:ins>
      <w:del w:id="816" w:author="Nosofsky, Robert M. [2]" w:date="2020-01-20T14:37:00Z">
        <w:r w:rsidR="00383FBB" w:rsidRPr="00993599" w:rsidDel="006868E7">
          <w:rPr>
            <w:rPrChange w:id="817" w:author="Nosofsky, Robert M. [2]" w:date="2020-01-20T10:59:00Z">
              <w:rPr>
                <w:sz w:val="22"/>
                <w:szCs w:val="22"/>
              </w:rPr>
            </w:rPrChange>
          </w:rPr>
          <w:delText>In any event</w:delText>
        </w:r>
      </w:del>
      <w:r w:rsidR="00383FBB" w:rsidRPr="00993599">
        <w:rPr>
          <w:rPrChange w:id="818" w:author="Nosofsky, Robert M. [2]" w:date="2020-01-20T10:59:00Z">
            <w:rPr>
              <w:sz w:val="22"/>
              <w:szCs w:val="22"/>
            </w:rPr>
          </w:rPrChange>
        </w:rPr>
        <w:t xml:space="preserve">, </w:t>
      </w:r>
      <w:ins w:id="819" w:author="Shiffrin, Richard M." w:date="2020-01-21T13:51:00Z">
        <w:r w:rsidR="00DC0EFD">
          <w:t>the approximate equality of pure AN and pure CM is</w:t>
        </w:r>
      </w:ins>
      <w:ins w:id="820" w:author="Shiffrin, Richard M." w:date="2020-01-21T13:52:00Z">
        <w:r w:rsidR="00DC0EFD">
          <w:t xml:space="preserve"> explicable if </w:t>
        </w:r>
      </w:ins>
      <w:del w:id="821" w:author="Shiffrin, Richard M." w:date="2020-01-21T13:52:00Z">
        <w:r w:rsidRPr="00993599" w:rsidDel="00DC0EFD">
          <w:rPr>
            <w:rPrChange w:id="822" w:author="Nosofsky, Robert M. [2]" w:date="2020-01-20T10:59:00Z">
              <w:rPr>
                <w:sz w:val="22"/>
                <w:szCs w:val="22"/>
              </w:rPr>
            </w:rPrChange>
          </w:rPr>
          <w:delText>response learning helps ameliorate the costs of long-term familiarity for CM and brings AN and CM</w:delText>
        </w:r>
        <w:r w:rsidR="005F253E" w:rsidRPr="00993599" w:rsidDel="00DC0EFD">
          <w:rPr>
            <w:rPrChange w:id="823" w:author="Nosofsky, Robert M. [2]" w:date="2020-01-20T10:59:00Z">
              <w:rPr>
                <w:sz w:val="22"/>
                <w:szCs w:val="22"/>
              </w:rPr>
            </w:rPrChange>
          </w:rPr>
          <w:delText xml:space="preserve"> </w:delText>
        </w:r>
        <w:r w:rsidRPr="00993599" w:rsidDel="00DC0EFD">
          <w:rPr>
            <w:rPrChange w:id="824" w:author="Nosofsky, Robert M. [2]" w:date="2020-01-20T10:59:00Z">
              <w:rPr>
                <w:sz w:val="22"/>
                <w:szCs w:val="22"/>
              </w:rPr>
            </w:rPrChange>
          </w:rPr>
          <w:delText xml:space="preserve">into rough alignment: </w:delText>
        </w:r>
      </w:del>
      <w:r w:rsidRPr="00993599">
        <w:rPr>
          <w:rPrChange w:id="825" w:author="Nosofsky, Robert M. [2]" w:date="2020-01-20T10:59:00Z">
            <w:rPr>
              <w:sz w:val="22"/>
              <w:szCs w:val="22"/>
            </w:rPr>
          </w:rPrChange>
        </w:rPr>
        <w:t>AN has no learning and no long-term familiarity costs</w:t>
      </w:r>
      <w:ins w:id="826" w:author="Shiffrin, Richard M." w:date="2020-01-21T13:53:00Z">
        <w:r w:rsidR="00DC0EFD">
          <w:t>,</w:t>
        </w:r>
      </w:ins>
      <w:ins w:id="827" w:author="Shiffrin, Richard M." w:date="2020-01-21T13:52:00Z">
        <w:r w:rsidR="00DC0EFD">
          <w:t xml:space="preserve"> but </w:t>
        </w:r>
      </w:ins>
      <w:del w:id="828" w:author="Shiffrin, Richard M." w:date="2020-01-21T13:52:00Z">
        <w:r w:rsidRPr="00993599" w:rsidDel="00DC0EFD">
          <w:rPr>
            <w:rPrChange w:id="829" w:author="Nosofsky, Robert M. [2]" w:date="2020-01-20T10:59:00Z">
              <w:rPr>
                <w:sz w:val="22"/>
                <w:szCs w:val="22"/>
              </w:rPr>
            </w:rPrChange>
          </w:rPr>
          <w:delText xml:space="preserve">; </w:delText>
        </w:r>
      </w:del>
      <w:r w:rsidRPr="00993599">
        <w:rPr>
          <w:rPrChange w:id="830" w:author="Nosofsky, Robert M. [2]" w:date="2020-01-20T10:59:00Z">
            <w:rPr>
              <w:sz w:val="22"/>
              <w:szCs w:val="22"/>
            </w:rPr>
          </w:rPrChange>
        </w:rPr>
        <w:t xml:space="preserve">CM has both, </w:t>
      </w:r>
      <w:ins w:id="831" w:author="Shiffrin, Richard M." w:date="2020-01-21T13:52:00Z">
        <w:r w:rsidR="00DC0EFD">
          <w:t xml:space="preserve">  the two</w:t>
        </w:r>
      </w:ins>
      <w:ins w:id="832" w:author="Shiffrin, Richard M." w:date="2020-01-21T13:53:00Z">
        <w:r w:rsidR="00DC0EFD">
          <w:t xml:space="preserve"> producing opposing effects on performance that</w:t>
        </w:r>
      </w:ins>
      <w:ins w:id="833" w:author="Shiffrin, Richard M." w:date="2020-01-21T13:54:00Z">
        <w:r w:rsidR="00DC0EFD">
          <w:t xml:space="preserve"> </w:t>
        </w:r>
      </w:ins>
      <w:ins w:id="834" w:author="Shiffrin, Richard M." w:date="2020-01-21T13:53:00Z">
        <w:r w:rsidR="00DC0EFD">
          <w:t xml:space="preserve"> </w:t>
        </w:r>
      </w:ins>
      <w:del w:id="835" w:author="Shiffrin, Richard M." w:date="2020-01-21T13:53:00Z">
        <w:r w:rsidRPr="00993599" w:rsidDel="00DC0EFD">
          <w:rPr>
            <w:rPrChange w:id="836" w:author="Nosofsky, Robert M. [2]" w:date="2020-01-20T10:59:00Z">
              <w:rPr>
                <w:sz w:val="22"/>
                <w:szCs w:val="22"/>
              </w:rPr>
            </w:rPrChange>
          </w:rPr>
          <w:delText xml:space="preserve">but </w:delText>
        </w:r>
        <w:r w:rsidR="00383FBB" w:rsidRPr="00993599" w:rsidDel="00DC0EFD">
          <w:rPr>
            <w:rPrChange w:id="837" w:author="Nosofsky, Robert M. [2]" w:date="2020-01-20T10:59:00Z">
              <w:rPr>
                <w:sz w:val="22"/>
                <w:szCs w:val="22"/>
              </w:rPr>
            </w:rPrChange>
          </w:rPr>
          <w:delText xml:space="preserve">these factors </w:delText>
        </w:r>
      </w:del>
      <w:r w:rsidR="00383FBB" w:rsidRPr="00993599">
        <w:rPr>
          <w:rPrChange w:id="838" w:author="Nosofsky, Robert M. [2]" w:date="2020-01-20T10:59:00Z">
            <w:rPr>
              <w:sz w:val="22"/>
              <w:szCs w:val="22"/>
            </w:rPr>
          </w:rPrChange>
        </w:rPr>
        <w:t xml:space="preserve">tend to </w:t>
      </w:r>
      <w:r w:rsidRPr="00993599">
        <w:rPr>
          <w:rPrChange w:id="839" w:author="Nosofsky, Robert M. [2]" w:date="2020-01-20T10:59:00Z">
            <w:rPr>
              <w:sz w:val="22"/>
              <w:szCs w:val="22"/>
            </w:rPr>
          </w:rPrChange>
        </w:rPr>
        <w:t>offset each other.</w:t>
      </w:r>
    </w:p>
    <w:p w14:paraId="565F3002" w14:textId="77777777" w:rsidR="00632E8C" w:rsidRDefault="00754958">
      <w:pPr>
        <w:ind w:left="0" w:hanging="2"/>
        <w:rPr>
          <w:ins w:id="840" w:author="Shiffrin, Richard M." w:date="2020-01-21T14:01:00Z"/>
        </w:rPr>
      </w:pPr>
      <w:ins w:id="841" w:author="Nosofsky, Robert M. [2]" w:date="2020-01-20T14:42:00Z">
        <w:r>
          <w:tab/>
          <w:t xml:space="preserve">   The above discussion pertain</w:t>
        </w:r>
      </w:ins>
      <w:ins w:id="842" w:author="Shiffrin, Richard M." w:date="2020-01-21T13:54:00Z">
        <w:r w:rsidR="00DC0EFD">
          <w:t>s</w:t>
        </w:r>
      </w:ins>
      <w:ins w:id="843" w:author="Nosofsky, Robert M. [2]" w:date="2020-01-20T14:42:00Z">
        <w:del w:id="844" w:author="Shiffrin, Richard M." w:date="2020-01-21T13:54:00Z">
          <w:r w:rsidDel="00DC0EFD">
            <w:delText>ed</w:delText>
          </w:r>
        </w:del>
      </w:ins>
      <w:ins w:id="845" w:author="Nosofsky, Robert M. [2]" w:date="2020-01-20T14:43:00Z">
        <w:r>
          <w:t xml:space="preserve"> primarily</w:t>
        </w:r>
      </w:ins>
      <w:ins w:id="846" w:author="Nosofsky, Robert M. [2]" w:date="2020-01-20T14:42:00Z">
        <w:r>
          <w:t xml:space="preserve"> to performance in the pure-list conditions.   </w:t>
        </w:r>
      </w:ins>
      <w:ins w:id="847" w:author="Shiffrin, Richard M." w:date="2020-01-21T13:55:00Z">
        <w:r w:rsidR="00DC0EFD">
          <w:t>Another impor</w:t>
        </w:r>
      </w:ins>
      <w:ins w:id="848" w:author="Shiffrin, Richard M." w:date="2020-01-21T13:56:00Z">
        <w:r w:rsidR="00DC0EFD">
          <w:t xml:space="preserve">tant result from Experiment 2 is better performance </w:t>
        </w:r>
      </w:ins>
      <w:ins w:id="849" w:author="Shiffrin, Richard M." w:date="2020-01-21T13:59:00Z">
        <w:r w:rsidR="00DC0EFD">
          <w:t xml:space="preserve">for CM pictures </w:t>
        </w:r>
      </w:ins>
      <w:ins w:id="850" w:author="Shiffrin, Richard M." w:date="2020-01-21T13:56:00Z">
        <w:r w:rsidR="00DC0EFD">
          <w:t xml:space="preserve">in the mixed-8 condition than the mixed-4 condition. </w:t>
        </w:r>
      </w:ins>
      <w:ins w:id="851" w:author="Shiffrin, Richard M." w:date="2020-01-21T13:57:00Z">
        <w:r w:rsidR="00DC0EFD">
          <w:t xml:space="preserve">This result also </w:t>
        </w:r>
      </w:ins>
      <w:ins w:id="852" w:author="Shiffrin, Richard M." w:date="2020-01-21T13:58:00Z">
        <w:r w:rsidR="00DC0EFD">
          <w:t xml:space="preserve">can be explained by the harm caused by long-term familiarity: </w:t>
        </w:r>
      </w:ins>
      <w:ins w:id="853" w:author="Shiffrin, Richard M." w:date="2020-01-21T13:59:00Z">
        <w:r w:rsidR="00DC0EFD">
          <w:t xml:space="preserve">Each mixed-8 CM picture is seen one half as often as each </w:t>
        </w:r>
      </w:ins>
      <w:ins w:id="854" w:author="Shiffrin, Richard M." w:date="2020-01-21T14:00:00Z">
        <w:r w:rsidR="00632E8C">
          <w:t>mixed-4 CM picture, and thus should have much less long</w:t>
        </w:r>
      </w:ins>
      <w:ins w:id="855" w:author="Shiffrin, Richard M." w:date="2020-01-21T14:01:00Z">
        <w:r w:rsidR="00632E8C">
          <w:t xml:space="preserve">-term familiarity. Less long-term familiarity should produce less harm and hence better performance. </w:t>
        </w:r>
      </w:ins>
    </w:p>
    <w:p w14:paraId="55475BB5" w14:textId="430A318E" w:rsidR="00754958" w:rsidRPr="00993599" w:rsidDel="00A930F2" w:rsidRDefault="00632E8C" w:rsidP="00383FBB">
      <w:pPr>
        <w:ind w:left="0" w:hanging="2"/>
        <w:rPr>
          <w:del w:id="856" w:author="Nosofsky, Robert M. [2]" w:date="2020-01-20T14:49:00Z"/>
          <w:rPrChange w:id="857" w:author="Nosofsky, Robert M. [2]" w:date="2020-01-20T10:59:00Z">
            <w:rPr>
              <w:del w:id="858" w:author="Nosofsky, Robert M. [2]" w:date="2020-01-20T14:49:00Z"/>
              <w:sz w:val="22"/>
              <w:szCs w:val="22"/>
            </w:rPr>
          </w:rPrChange>
        </w:rPr>
      </w:pPr>
      <w:ins w:id="859" w:author="Shiffrin, Richard M." w:date="2020-01-21T14:01:00Z">
        <w:r>
          <w:t xml:space="preserve">  </w:t>
        </w:r>
      </w:ins>
      <w:ins w:id="860" w:author="Nosofsky, Robert M. [2]" w:date="2020-01-20T14:43:00Z">
        <w:r w:rsidR="00754958">
          <w:t xml:space="preserve">The other major result </w:t>
        </w:r>
      </w:ins>
      <w:ins w:id="861" w:author="Shiffrin, Richard M." w:date="2020-01-21T14:02:00Z">
        <w:r>
          <w:t xml:space="preserve">observed in both of </w:t>
        </w:r>
      </w:ins>
      <w:ins w:id="862" w:author="Nosofsky, Robert M. [2]" w:date="2020-01-20T14:43:00Z">
        <w:r w:rsidR="00754958">
          <w:t xml:space="preserve">in our </w:t>
        </w:r>
      </w:ins>
      <w:ins w:id="863" w:author="Shiffrin, Richard M." w:date="2020-01-21T14:02:00Z">
        <w:r>
          <w:t>side studies, and in the prior regular study as well,</w:t>
        </w:r>
      </w:ins>
      <w:ins w:id="864" w:author="Shiffrin, Richard M." w:date="2020-01-21T14:03:00Z">
        <w:r>
          <w:t xml:space="preserve"> </w:t>
        </w:r>
      </w:ins>
      <w:ins w:id="865" w:author="Nosofsky, Robert M. [2]" w:date="2020-01-20T14:43:00Z">
        <w:del w:id="866" w:author="Shiffrin, Richard M." w:date="2020-01-21T14:03:00Z">
          <w:r w:rsidR="00754958" w:rsidDel="00632E8C">
            <w:delText xml:space="preserve">studies </w:delText>
          </w:r>
        </w:del>
        <w:r w:rsidR="00754958">
          <w:t>i</w:t>
        </w:r>
      </w:ins>
      <w:ins w:id="867" w:author="Shiffrin, Richard M." w:date="2020-01-21T13:54:00Z">
        <w:r w:rsidR="00DC0EFD">
          <w:t>s seen in the</w:t>
        </w:r>
      </w:ins>
      <w:ins w:id="868" w:author="Nosofsky, Robert M. [2]" w:date="2020-01-20T14:43:00Z">
        <w:del w:id="869" w:author="Shiffrin, Richard M." w:date="2020-01-21T13:54:00Z">
          <w:r w:rsidR="00754958" w:rsidDel="00DC0EFD">
            <w:delText>nvolved the</w:delText>
          </w:r>
        </w:del>
        <w:r w:rsidR="00754958">
          <w:t xml:space="preserve"> mixed-list conditions</w:t>
        </w:r>
      </w:ins>
      <w:ins w:id="870" w:author="Shiffrin, Richard M." w:date="2020-01-21T13:55:00Z">
        <w:r w:rsidR="00DC0EFD">
          <w:t>:</w:t>
        </w:r>
      </w:ins>
      <w:ins w:id="871" w:author="Nosofsky, Robert M. [2]" w:date="2020-01-20T14:43:00Z">
        <w:del w:id="872" w:author="Shiffrin, Richard M." w:date="2020-01-21T13:55:00Z">
          <w:r w:rsidR="00754958" w:rsidDel="00DC0EFD">
            <w:delText>.</w:delText>
          </w:r>
        </w:del>
        <w:r w:rsidR="00754958">
          <w:t xml:space="preserve">  </w:t>
        </w:r>
      </w:ins>
      <w:ins w:id="873" w:author="Shiffrin, Richard M." w:date="2020-01-21T14:03:00Z">
        <w:r>
          <w:t xml:space="preserve">CM performance is greatly harmed </w:t>
        </w:r>
      </w:ins>
      <w:ins w:id="874" w:author="Shiffrin, Richard M." w:date="2020-01-21T14:04:00Z">
        <w:r>
          <w:t xml:space="preserve">compared to pure-CM and is closer to VM performance. This occurs in both </w:t>
        </w:r>
      </w:ins>
      <w:ins w:id="875" w:author="Shiffrin, Richard M." w:date="2020-01-21T14:05:00Z">
        <w:r>
          <w:t xml:space="preserve">regular probe recognition and the side paradigm, and </w:t>
        </w:r>
      </w:ins>
      <w:ins w:id="876" w:author="Shiffrin, Richard M." w:date="2020-01-21T14:06:00Z">
        <w:r>
          <w:t xml:space="preserve">occurs </w:t>
        </w:r>
      </w:ins>
      <w:ins w:id="877" w:author="Shiffrin, Richard M." w:date="2020-01-21T14:05:00Z">
        <w:r>
          <w:t xml:space="preserve">whether mixing occurs with AN pictures or VM pictures. </w:t>
        </w:r>
      </w:ins>
      <w:ins w:id="878" w:author="Nosofsky, Robert M. [2]" w:date="2020-01-20T14:43:00Z">
        <w:del w:id="879" w:author="Shiffrin, Richard M." w:date="2020-01-21T14:06:00Z">
          <w:r w:rsidR="00754958" w:rsidDel="00632E8C">
            <w:delText xml:space="preserve">Regardless of whether CM items were mixed </w:delText>
          </w:r>
        </w:del>
      </w:ins>
      <w:ins w:id="880" w:author="Nosofsky, Robert M. [2]" w:date="2020-01-20T14:48:00Z">
        <w:del w:id="881" w:author="Shiffrin, Richard M." w:date="2020-01-21T14:06:00Z">
          <w:r w:rsidR="00A930F2" w:rsidDel="00632E8C">
            <w:delText>with</w:delText>
          </w:r>
        </w:del>
      </w:ins>
      <w:ins w:id="882" w:author="Nosofsky, Robert M. [2]" w:date="2020-01-20T14:45:00Z">
        <w:del w:id="883" w:author="Shiffrin, Richard M." w:date="2020-01-21T14:06:00Z">
          <w:r w:rsidR="00754958" w:rsidDel="00632E8C">
            <w:delText xml:space="preserve">in the same study lists </w:delText>
          </w:r>
        </w:del>
      </w:ins>
      <w:ins w:id="884" w:author="Nosofsky, Robert M. [2]" w:date="2020-01-20T14:43:00Z">
        <w:del w:id="885" w:author="Shiffrin, Richard M." w:date="2020-01-21T14:06:00Z">
          <w:r w:rsidR="00A930F2" w:rsidDel="00632E8C">
            <w:delText>as</w:delText>
          </w:r>
          <w:r w:rsidR="00754958" w:rsidDel="00632E8C">
            <w:delText xml:space="preserve"> VM items (Experiment 1) or AN items (Experiment 2), performance on CM items declined dramatically compared to the pure conditions. </w:delText>
          </w:r>
        </w:del>
      </w:ins>
      <w:ins w:id="886" w:author="Nosofsky, Robert M. [2]" w:date="2020-01-20T14:46:00Z">
        <w:r w:rsidR="00754958">
          <w:t>In</w:t>
        </w:r>
      </w:ins>
      <w:ins w:id="887" w:author="Shiffrin, Richard M." w:date="2020-01-21T14:06:00Z">
        <w:r>
          <w:t xml:space="preserve"> the side </w:t>
        </w:r>
      </w:ins>
      <w:ins w:id="888" w:author="Shiffrin, Richard M." w:date="2020-01-21T14:07:00Z">
        <w:r>
          <w:t xml:space="preserve">paradigm, mixed </w:t>
        </w:r>
      </w:ins>
      <w:ins w:id="889" w:author="Nosofsky, Robert M. [2]" w:date="2020-01-20T14:46:00Z">
        <w:del w:id="890" w:author="Shiffrin, Richard M." w:date="2020-01-21T14:06:00Z">
          <w:r w:rsidR="00754958" w:rsidDel="00632E8C">
            <w:delText>deed, in the mixed lists,</w:delText>
          </w:r>
        </w:del>
      </w:ins>
      <w:ins w:id="891" w:author="Nosofsky, Robert M. [2]" w:date="2020-01-20T14:48:00Z">
        <w:del w:id="892" w:author="Shiffrin, Richard M." w:date="2020-01-21T14:06:00Z">
          <w:r w:rsidR="00A930F2" w:rsidDel="00632E8C">
            <w:delText xml:space="preserve"> </w:delText>
          </w:r>
        </w:del>
        <w:r w:rsidR="00A930F2">
          <w:t>CM performance was virtually the same as VM performance</w:t>
        </w:r>
      </w:ins>
      <w:ins w:id="893" w:author="Nosofsky, Robert M. [2]" w:date="2020-01-20T14:49:00Z">
        <w:r w:rsidR="00A930F2">
          <w:t xml:space="preserve"> (Experiment 1), and worse than AN performance (Experiment 2).  Hence,</w:t>
        </w:r>
      </w:ins>
      <w:ins w:id="894" w:author="Nosofsky, Robert M. [2]" w:date="2020-01-20T14:46:00Z">
        <w:r w:rsidR="00754958">
          <w:t xml:space="preserve"> </w:t>
        </w:r>
      </w:ins>
    </w:p>
    <w:p w14:paraId="7E847784" w14:textId="62992395" w:rsidR="00383FBB" w:rsidRPr="00993599" w:rsidDel="00754958" w:rsidRDefault="00383FBB">
      <w:pPr>
        <w:ind w:leftChars="0" w:left="2" w:hanging="2"/>
        <w:rPr>
          <w:del w:id="895" w:author="Nosofsky, Robert M. [2]" w:date="2020-01-20T14:40:00Z"/>
          <w:rPrChange w:id="896" w:author="Nosofsky, Robert M. [2]" w:date="2020-01-20T10:59:00Z">
            <w:rPr>
              <w:del w:id="897" w:author="Nosofsky, Robert M. [2]" w:date="2020-01-20T14:40:00Z"/>
              <w:sz w:val="22"/>
              <w:szCs w:val="22"/>
            </w:rPr>
          </w:rPrChange>
        </w:rPr>
        <w:pPrChange w:id="898" w:author="Nosofsky, Robert M. [2]" w:date="2020-01-20T14:49:00Z">
          <w:pPr>
            <w:ind w:left="0" w:hanging="2"/>
          </w:pPr>
        </w:pPrChange>
      </w:pPr>
    </w:p>
    <w:p w14:paraId="3AEA10F1" w14:textId="55395B04" w:rsidR="0072602D" w:rsidRPr="00993599" w:rsidDel="00754958" w:rsidRDefault="00383FBB">
      <w:pPr>
        <w:ind w:leftChars="0" w:left="0" w:firstLineChars="0" w:firstLine="0"/>
        <w:rPr>
          <w:del w:id="899" w:author="Nosofsky, Robert M. [2]" w:date="2020-01-20T14:40:00Z"/>
          <w:rPrChange w:id="900" w:author="Nosofsky, Robert M. [2]" w:date="2020-01-20T10:59:00Z">
            <w:rPr>
              <w:del w:id="901" w:author="Nosofsky, Robert M. [2]" w:date="2020-01-20T14:40:00Z"/>
              <w:sz w:val="22"/>
              <w:szCs w:val="22"/>
            </w:rPr>
          </w:rPrChange>
        </w:rPr>
      </w:pPr>
      <w:del w:id="902" w:author="Nosofsky, Robert M. [2]" w:date="2020-01-20T14:40:00Z">
        <w:r w:rsidRPr="00993599" w:rsidDel="00754958">
          <w:rPr>
            <w:rPrChange w:id="903" w:author="Nosofsky, Robert M. [2]" w:date="2020-01-20T10:59:00Z">
              <w:rPr>
                <w:sz w:val="22"/>
                <w:szCs w:val="22"/>
              </w:rPr>
            </w:rPrChange>
          </w:rPr>
          <w:delText>(I’M UNSURE ABOUT THE FOLLOWING): We note that AN and CM both show smaller set size effects than VM, and are roughly similar. One might expect  these set size effects to differ due to the presence of response learning only in CM, but not AN. It is possible that the similarity of VM, AN and CM items to each other differs due to their different training regimens across trials, explaining these set size effects, but that idea requires additional research.</w:delText>
        </w:r>
      </w:del>
    </w:p>
    <w:p w14:paraId="4098CF7B" w14:textId="14658C69" w:rsidR="00383FBB" w:rsidRPr="00993599" w:rsidDel="00754958" w:rsidRDefault="00383FBB">
      <w:pPr>
        <w:ind w:leftChars="0" w:left="0" w:firstLineChars="0" w:firstLine="0"/>
        <w:rPr>
          <w:del w:id="904" w:author="Nosofsky, Robert M. [2]" w:date="2020-01-20T14:40:00Z"/>
          <w:rPrChange w:id="905" w:author="Nosofsky, Robert M. [2]" w:date="2020-01-20T10:59:00Z">
            <w:rPr>
              <w:del w:id="906" w:author="Nosofsky, Robert M. [2]" w:date="2020-01-20T14:40:00Z"/>
              <w:sz w:val="22"/>
              <w:szCs w:val="22"/>
            </w:rPr>
          </w:rPrChange>
        </w:rPr>
      </w:pPr>
    </w:p>
    <w:p w14:paraId="538BECAE" w14:textId="4E16A189" w:rsidR="00A930F2" w:rsidRDefault="0072602D">
      <w:pPr>
        <w:ind w:left="0" w:hanging="2"/>
        <w:rPr>
          <w:ins w:id="907" w:author="Shiffrin, Richard M." w:date="2020-01-21T14:50:00Z"/>
        </w:rPr>
      </w:pPr>
      <w:del w:id="908" w:author="Nosofsky, Robert M. [2]" w:date="2020-01-20T14:40:00Z">
        <w:r w:rsidRPr="00993599" w:rsidDel="00754958">
          <w:rPr>
            <w:rPrChange w:id="909" w:author="Nosofsky, Robert M. [2]" w:date="2020-01-20T10:59:00Z">
              <w:rPr>
                <w:sz w:val="22"/>
                <w:szCs w:val="22"/>
              </w:rPr>
            </w:rPrChange>
          </w:rPr>
          <w:tab/>
        </w:r>
        <w:r w:rsidRPr="00993599" w:rsidDel="00754958">
          <w:rPr>
            <w:rPrChange w:id="910" w:author="Nosofsky, Robert M. [2]" w:date="2020-01-20T10:59:00Z">
              <w:rPr>
                <w:sz w:val="22"/>
                <w:szCs w:val="22"/>
              </w:rPr>
            </w:rPrChange>
          </w:rPr>
          <w:tab/>
        </w:r>
      </w:del>
      <w:del w:id="911" w:author="Nosofsky, Robert M. [2]" w:date="2020-01-20T14:46:00Z">
        <w:r w:rsidRPr="00993599" w:rsidDel="00754958">
          <w:rPr>
            <w:rPrChange w:id="912" w:author="Nosofsky, Robert M. [2]" w:date="2020-01-20T10:59:00Z">
              <w:rPr>
                <w:sz w:val="22"/>
                <w:szCs w:val="22"/>
              </w:rPr>
            </w:rPrChange>
          </w:rPr>
          <w:delText xml:space="preserve">Interestingly different amounts of long-term familiarity can explain the surprising results from the CM mixed conditions </w:delText>
        </w:r>
        <w:r w:rsidR="00383FBB" w:rsidRPr="00993599" w:rsidDel="00754958">
          <w:rPr>
            <w:rPrChange w:id="913" w:author="Nosofsky, Robert M. [2]" w:date="2020-01-20T10:59:00Z">
              <w:rPr>
                <w:sz w:val="22"/>
                <w:szCs w:val="22"/>
              </w:rPr>
            </w:rPrChange>
          </w:rPr>
          <w:delText xml:space="preserve">that </w:delText>
        </w:r>
        <w:r w:rsidRPr="00993599" w:rsidDel="00754958">
          <w:rPr>
            <w:rPrChange w:id="914" w:author="Nosofsky, Robert M. [2]" w:date="2020-01-20T10:59:00Z">
              <w:rPr>
                <w:sz w:val="22"/>
                <w:szCs w:val="22"/>
              </w:rPr>
            </w:rPrChange>
          </w:rPr>
          <w:delText xml:space="preserve">show an advantage for </w:delText>
        </w:r>
        <w:r w:rsidR="001F2BDC" w:rsidRPr="00993599" w:rsidDel="00754958">
          <w:rPr>
            <w:rPrChange w:id="915" w:author="Nosofsky, Robert M. [2]" w:date="2020-01-20T10:59:00Z">
              <w:rPr>
                <w:sz w:val="22"/>
                <w:szCs w:val="22"/>
              </w:rPr>
            </w:rPrChange>
          </w:rPr>
          <w:delText>eight CM pictures over four</w:delText>
        </w:r>
      </w:del>
      <w:del w:id="916" w:author="Nosofsky, Robert M. [2]" w:date="2020-01-20T14:41:00Z">
        <w:r w:rsidR="001F2BDC" w:rsidRPr="00993599" w:rsidDel="00754958">
          <w:rPr>
            <w:rPrChange w:id="917" w:author="Nosofsky, Robert M. [2]" w:date="2020-01-20T10:59:00Z">
              <w:rPr>
                <w:sz w:val="22"/>
                <w:szCs w:val="22"/>
              </w:rPr>
            </w:rPrChange>
          </w:rPr>
          <w:delText>.</w:delText>
        </w:r>
      </w:del>
      <w:del w:id="918" w:author="Nosofsky, Robert M. [2]" w:date="2020-01-20T14:46:00Z">
        <w:r w:rsidR="001F2BDC" w:rsidRPr="00993599" w:rsidDel="00754958">
          <w:rPr>
            <w:rPrChange w:id="919" w:author="Nosofsky, Robert M. [2]" w:date="2020-01-20T10:59:00Z">
              <w:rPr>
                <w:sz w:val="22"/>
                <w:szCs w:val="22"/>
              </w:rPr>
            </w:rPrChange>
          </w:rPr>
          <w:delText xml:space="preserve"> </w:delText>
        </w:r>
      </w:del>
      <w:ins w:id="920" w:author="Nosofsky, Robert M. [2]" w:date="2020-01-20T14:49:00Z">
        <w:r w:rsidR="00A930F2">
          <w:t>f</w:t>
        </w:r>
      </w:ins>
      <w:del w:id="921" w:author="Nosofsky, Robert M. [2]" w:date="2020-01-20T14:49:00Z">
        <w:r w:rsidR="001F2BDC" w:rsidRPr="00993599" w:rsidDel="00A930F2">
          <w:rPr>
            <w:rPrChange w:id="922" w:author="Nosofsky, Robert M. [2]" w:date="2020-01-20T10:59:00Z">
              <w:rPr>
                <w:sz w:val="22"/>
                <w:szCs w:val="22"/>
              </w:rPr>
            </w:rPrChange>
          </w:rPr>
          <w:delText>F</w:delText>
        </w:r>
      </w:del>
      <w:r w:rsidR="001F2BDC" w:rsidRPr="00993599">
        <w:rPr>
          <w:rPrChange w:id="923" w:author="Nosofsky, Robert M. [2]" w:date="2020-01-20T10:59:00Z">
            <w:rPr>
              <w:sz w:val="22"/>
              <w:szCs w:val="22"/>
            </w:rPr>
          </w:rPrChange>
        </w:rPr>
        <w:t>or reasons not yet clear, the mixed conditions appear to have inhibited, slowed, or prevented response learning</w:t>
      </w:r>
      <w:ins w:id="924" w:author="Nosofsky, Robert M. [2]" w:date="2020-01-20T15:01:00Z">
        <w:r w:rsidR="0003698E">
          <w:t xml:space="preserve"> for the CM items</w:t>
        </w:r>
      </w:ins>
      <w:r w:rsidR="001F2BDC" w:rsidRPr="00993599">
        <w:rPr>
          <w:rPrChange w:id="925" w:author="Nosofsky, Robert M. [2]" w:date="2020-01-20T10:59:00Z">
            <w:rPr>
              <w:sz w:val="22"/>
              <w:szCs w:val="22"/>
            </w:rPr>
          </w:rPrChange>
        </w:rPr>
        <w:t>.</w:t>
      </w:r>
      <w:ins w:id="926" w:author="Nosofsky, Robert M. [2]" w:date="2020-01-20T14:50:00Z">
        <w:r w:rsidR="00A930F2">
          <w:t xml:space="preserve">  </w:t>
        </w:r>
      </w:ins>
      <w:ins w:id="927" w:author="Shiffrin, Richard M." w:date="2020-01-21T14:08:00Z">
        <w:r w:rsidR="00632E8C">
          <w:t>C</w:t>
        </w:r>
      </w:ins>
      <w:ins w:id="928" w:author="Nosofsky, Robert M. [2]" w:date="2020-01-20T14:51:00Z">
        <w:del w:id="929" w:author="Shiffrin, Richard M." w:date="2020-01-21T14:08:00Z">
          <w:r w:rsidR="00A930F2" w:rsidDel="00632E8C">
            <w:delText>Because item-response learning</w:delText>
          </w:r>
        </w:del>
      </w:ins>
      <w:ins w:id="930" w:author="Nosofsky, Robert M. [2]" w:date="2020-01-20T15:03:00Z">
        <w:del w:id="931" w:author="Shiffrin, Richard M." w:date="2020-01-21T14:08:00Z">
          <w:r w:rsidR="0003698E" w:rsidDel="00632E8C">
            <w:delText xml:space="preserve"> due to c</w:delText>
          </w:r>
        </w:del>
        <w:r w:rsidR="0003698E">
          <w:t>onsistent practice</w:t>
        </w:r>
      </w:ins>
      <w:ins w:id="932" w:author="Nosofsky, Robert M. [2]" w:date="2020-01-20T14:51:00Z">
        <w:r w:rsidR="00A930F2">
          <w:t xml:space="preserve"> </w:t>
        </w:r>
      </w:ins>
      <w:ins w:id="933" w:author="Shiffrin, Richard M." w:date="2020-01-21T14:08:00Z">
        <w:r w:rsidR="00632E8C">
          <w:t xml:space="preserve">has been shown to be a </w:t>
        </w:r>
      </w:ins>
      <w:ins w:id="934" w:author="Nosofsky, Robert M. [2]" w:date="2020-01-20T14:51:00Z">
        <w:del w:id="935" w:author="Shiffrin, Richard M." w:date="2020-01-21T14:09:00Z">
          <w:r w:rsidR="00A930F2" w:rsidDel="00632E8C">
            <w:delText xml:space="preserve">is theorized to be among the </w:delText>
          </w:r>
        </w:del>
        <w:r w:rsidR="00A930F2">
          <w:t>major route</w:t>
        </w:r>
        <w:del w:id="936" w:author="Shiffrin, Richard M." w:date="2020-01-21T14:10:00Z">
          <w:r w:rsidR="00A930F2" w:rsidDel="00A03915">
            <w:delText>s</w:delText>
          </w:r>
        </w:del>
        <w:r w:rsidR="00A930F2">
          <w:t xml:space="preserve"> to achieving automaticity in wide varieties of cognitive tasks</w:t>
        </w:r>
      </w:ins>
      <w:ins w:id="937" w:author="Nosofsky, Robert M. [2]" w:date="2020-01-20T14:52:00Z">
        <w:r w:rsidR="00A930F2">
          <w:t xml:space="preserve"> (e.g., </w:t>
        </w:r>
      </w:ins>
      <w:ins w:id="938" w:author="Shiffrin, Richard M." w:date="2020-01-21T14:09:00Z">
        <w:r w:rsidR="00632E8C">
          <w:t xml:space="preserve">Schneider &amp; Shiffrin, 1977, Shiffrin &amp; Schneider, 1977; </w:t>
        </w:r>
      </w:ins>
      <w:ins w:id="939" w:author="Nosofsky, Robert M. [2]" w:date="2020-01-20T14:52:00Z">
        <w:r w:rsidR="00A930F2">
          <w:t>Logan, 1988)</w:t>
        </w:r>
      </w:ins>
      <w:ins w:id="940" w:author="Shiffrin, Richard M." w:date="2020-01-21T14:10:00Z">
        <w:r w:rsidR="00A03915">
          <w:t>. The present results show that lea</w:t>
        </w:r>
      </w:ins>
      <w:ins w:id="941" w:author="Shiffrin, Richard M." w:date="2020-01-21T14:11:00Z">
        <w:r w:rsidR="00A03915">
          <w:t>rning is not an automatic consequence of consistent training, but depends on the context in which such training occurs. Why</w:t>
        </w:r>
      </w:ins>
      <w:ins w:id="942" w:author="Shiffrin, Richard M." w:date="2020-01-21T14:12:00Z">
        <w:r w:rsidR="00A03915">
          <w:t xml:space="preserve"> mixing in short-term probe recognition inhibits learning </w:t>
        </w:r>
      </w:ins>
      <w:ins w:id="943" w:author="Shiffrin, Richard M." w:date="2020-01-21T14:14:00Z">
        <w:r w:rsidR="00A03915">
          <w:t xml:space="preserve">is not yet clear. </w:t>
        </w:r>
      </w:ins>
      <w:ins w:id="944" w:author="Shiffrin, Richard M." w:date="2020-01-21T14:15:00Z">
        <w:r w:rsidR="00A03915">
          <w:t xml:space="preserve">Possibly the need to use </w:t>
        </w:r>
      </w:ins>
      <w:ins w:id="945" w:author="Shiffrin, Richard M." w:date="2020-01-21T14:16:00Z">
        <w:r w:rsidR="00A03915">
          <w:t xml:space="preserve">only short-term familiarity for the AN or VM items on </w:t>
        </w:r>
      </w:ins>
      <w:ins w:id="946" w:author="Shiffrin, Richard M." w:date="2020-01-21T14:17:00Z">
        <w:r w:rsidR="00A03915">
          <w:t>a mixed list produces a tendency to do so for the CM items on that same list</w:t>
        </w:r>
      </w:ins>
      <w:ins w:id="947" w:author="Shiffrin, Richard M." w:date="2020-01-21T14:18:00Z">
        <w:r w:rsidR="00A03915">
          <w:t xml:space="preserve">, thereby inhibiting learning. In any event, </w:t>
        </w:r>
      </w:ins>
      <w:ins w:id="948" w:author="Shiffrin, Richard M." w:date="2020-01-21T14:19:00Z">
        <w:r w:rsidR="00A03915">
          <w:t>c</w:t>
        </w:r>
        <w:r w:rsidR="00A03915">
          <w:t xml:space="preserve">onstraints upon the ability to learn from consistent training will be an important area for future research. </w:t>
        </w:r>
      </w:ins>
      <w:ins w:id="949" w:author="Nosofsky, Robert M. [2]" w:date="2020-01-20T14:51:00Z">
        <w:del w:id="950" w:author="Shiffrin, Richard M." w:date="2020-01-21T14:10:00Z">
          <w:r w:rsidR="00A930F2" w:rsidDel="00A03915">
            <w:delText xml:space="preserve">, </w:delText>
          </w:r>
        </w:del>
        <w:del w:id="951" w:author="Shiffrin, Richard M." w:date="2020-01-21T14:19:00Z">
          <w:r w:rsidR="00A930F2" w:rsidDel="00A03915">
            <w:delText>achieving an understanding of this interference with item-response</w:delText>
          </w:r>
        </w:del>
      </w:ins>
      <w:ins w:id="952" w:author="Nosofsky, Robert M. [2]" w:date="2020-01-20T14:53:00Z">
        <w:del w:id="953" w:author="Shiffrin, Richard M." w:date="2020-01-21T14:19:00Z">
          <w:r w:rsidR="00A930F2" w:rsidDel="00A03915">
            <w:delText xml:space="preserve"> learning</w:delText>
          </w:r>
        </w:del>
      </w:ins>
      <w:ins w:id="954" w:author="Nosofsky, Robert M. [2]" w:date="2020-01-20T15:03:00Z">
        <w:del w:id="955" w:author="Shiffrin, Richard M." w:date="2020-01-21T14:19:00Z">
          <w:r w:rsidR="0003698E" w:rsidDel="00A03915">
            <w:delText xml:space="preserve"> in mixed-list conditions</w:delText>
          </w:r>
        </w:del>
      </w:ins>
      <w:ins w:id="956" w:author="Nosofsky, Robert M. [2]" w:date="2020-01-20T14:53:00Z">
        <w:del w:id="957" w:author="Shiffrin, Richard M." w:date="2020-01-21T14:19:00Z">
          <w:r w:rsidR="00A930F2" w:rsidDel="00A03915">
            <w:delText xml:space="preserve"> is a vital question for future research.</w:delText>
          </w:r>
        </w:del>
      </w:ins>
    </w:p>
    <w:p w14:paraId="553FEB7F" w14:textId="50B4ECBE" w:rsidR="009A1C3C" w:rsidRDefault="009A1C3C">
      <w:pPr>
        <w:ind w:left="0" w:hanging="2"/>
        <w:rPr>
          <w:ins w:id="958" w:author="Nosofsky, Robert M. [2]" w:date="2020-01-20T14:50:00Z"/>
        </w:rPr>
      </w:pPr>
      <w:ins w:id="959" w:author="Shiffrin, Richard M." w:date="2020-01-21T14:50:00Z">
        <w:r>
          <w:t xml:space="preserve">   </w:t>
        </w:r>
        <w:r w:rsidR="006715AF">
          <w:t>These ideas have been impl</w:t>
        </w:r>
      </w:ins>
      <w:ins w:id="960" w:author="Shiffrin, Richard M." w:date="2020-01-21T14:51:00Z">
        <w:r w:rsidR="006715AF">
          <w:t>emented in a quantitative model, based on the EBRW model we have used previously for the regular version of probe recognition</w:t>
        </w:r>
      </w:ins>
      <w:ins w:id="961" w:author="Shiffrin, Richard M." w:date="2020-01-21T14:52:00Z">
        <w:r w:rsidR="006715AF">
          <w:t>. The qualitative features of the data can be captured quite well, but space does not permit presentation of the modelin</w:t>
        </w:r>
      </w:ins>
      <w:ins w:id="962" w:author="Shiffrin, Richard M." w:date="2020-01-21T14:53:00Z">
        <w:r w:rsidR="006715AF">
          <w:t>g.</w:t>
        </w:r>
      </w:ins>
      <w:bookmarkStart w:id="963" w:name="_GoBack"/>
      <w:bookmarkEnd w:id="963"/>
    </w:p>
    <w:p w14:paraId="3D223F3C" w14:textId="77777777" w:rsidR="00A930F2" w:rsidDel="00A03915" w:rsidRDefault="00A930F2">
      <w:pPr>
        <w:ind w:left="0" w:hanging="2"/>
        <w:rPr>
          <w:ins w:id="964" w:author="Nosofsky, Robert M. [2]" w:date="2020-01-20T14:50:00Z"/>
          <w:del w:id="965" w:author="Shiffrin, Richard M." w:date="2020-01-21T14:19:00Z"/>
        </w:rPr>
      </w:pPr>
    </w:p>
    <w:p w14:paraId="7936D2F4" w14:textId="77777777" w:rsidR="00A930F2" w:rsidRDefault="00A930F2" w:rsidP="00A03915">
      <w:pPr>
        <w:ind w:leftChars="0" w:left="0" w:firstLineChars="0" w:firstLine="0"/>
        <w:rPr>
          <w:ins w:id="966" w:author="Nosofsky, Robert M. [2]" w:date="2020-01-20T14:50:00Z"/>
        </w:rPr>
        <w:pPrChange w:id="967" w:author="Shiffrin, Richard M." w:date="2020-01-21T14:19:00Z">
          <w:pPr>
            <w:ind w:left="0" w:hanging="2"/>
          </w:pPr>
        </w:pPrChange>
      </w:pPr>
    </w:p>
    <w:p w14:paraId="415C8B08" w14:textId="3DD57FC8" w:rsidR="0072602D" w:rsidRPr="00993599" w:rsidDel="00A03915" w:rsidRDefault="001F2BDC" w:rsidP="00A03915">
      <w:pPr>
        <w:ind w:left="0" w:hanging="2"/>
        <w:rPr>
          <w:del w:id="968" w:author="Shiffrin, Richard M." w:date="2020-01-21T14:19:00Z"/>
          <w:rPrChange w:id="969" w:author="Nosofsky, Robert M. [2]" w:date="2020-01-20T10:59:00Z">
            <w:rPr>
              <w:del w:id="970" w:author="Shiffrin, Richard M." w:date="2020-01-21T14:19:00Z"/>
              <w:sz w:val="22"/>
              <w:szCs w:val="22"/>
            </w:rPr>
          </w:rPrChange>
        </w:rPr>
        <w:pPrChange w:id="971" w:author="Shiffrin, Richard M." w:date="2020-01-21T14:19:00Z">
          <w:pPr>
            <w:ind w:left="0" w:hanging="2"/>
          </w:pPr>
        </w:pPrChange>
      </w:pPr>
      <w:del w:id="972" w:author="Shiffrin, Richard M." w:date="2020-01-21T14:19:00Z">
        <w:r w:rsidRPr="00993599" w:rsidDel="00A03915">
          <w:rPr>
            <w:rPrChange w:id="973" w:author="Nosofsky, Robert M. [2]" w:date="2020-01-20T10:59:00Z">
              <w:rPr>
                <w:sz w:val="22"/>
                <w:szCs w:val="22"/>
              </w:rPr>
            </w:rPrChange>
          </w:rPr>
          <w:delText xml:space="preserve"> </w:delText>
        </w:r>
      </w:del>
      <w:ins w:id="974" w:author="Nosofsky, Robert M. [2]" w:date="2020-01-20T14:54:00Z">
        <w:del w:id="975" w:author="Shiffrin, Richard M." w:date="2020-01-21T14:19:00Z">
          <w:r w:rsidR="00A930F2" w:rsidDel="00A03915">
            <w:rPr>
              <w:color w:val="FF0000"/>
            </w:rPr>
            <w:delText>I STOPPED EDITING HERE</w:delText>
          </w:r>
        </w:del>
      </w:ins>
      <w:ins w:id="976" w:author="Nosofsky, Robert M. [2]" w:date="2020-01-20T15:00:00Z">
        <w:del w:id="977" w:author="Shiffrin, Richard M." w:date="2020-01-21T14:19:00Z">
          <w:r w:rsidR="0003698E" w:rsidDel="00A03915">
            <w:rPr>
              <w:color w:val="FF0000"/>
            </w:rPr>
            <w:delText xml:space="preserve"> (1/20/20)</w:delText>
          </w:r>
        </w:del>
      </w:ins>
      <w:ins w:id="978" w:author="Nosofsky, Robert M. [2]" w:date="2020-01-20T14:54:00Z">
        <w:del w:id="979" w:author="Shiffrin, Richard M." w:date="2020-01-21T14:19:00Z">
          <w:r w:rsidR="00A930F2" w:rsidDel="00A03915">
            <w:rPr>
              <w:color w:val="FF0000"/>
            </w:rPr>
            <w:delText xml:space="preserve">…  WE NEED TO SEE HOW MUCH SPACE WE HAVE AFTER THE FIGURES ARE INSERTED INTO THE TEXT, ETC., BEFORE WE DECIDE IF WE CAN DISCUSS ANY MODELING.  </w:delText>
          </w:r>
        </w:del>
      </w:ins>
      <w:ins w:id="980" w:author="Nosofsky, Robert M. [2]" w:date="2020-01-20T14:55:00Z">
        <w:del w:id="981" w:author="Shiffrin, Richard M." w:date="2020-01-21T14:19:00Z">
          <w:r w:rsidR="00A930F2" w:rsidDel="00A03915">
            <w:rPr>
              <w:color w:val="FF0000"/>
            </w:rPr>
            <w:delText>I HAVE APPENDED SOME OF THE NEEDED FIGURES TO THE END OF THIS DOCUMENT.  THEY NEED TO BE INSERTED INTO THE DOCUMENT, ALONG WITH THE NEW FIGURE 1 THAT WILL ILLUSTRATE THE SIDE PARADIGM.</w:delText>
          </w:r>
        </w:del>
      </w:ins>
      <w:del w:id="982" w:author="Shiffrin, Richard M." w:date="2020-01-21T14:19:00Z">
        <w:r w:rsidRPr="00993599" w:rsidDel="00A03915">
          <w:rPr>
            <w:rPrChange w:id="983" w:author="Nosofsky, Robert M. [2]" w:date="2020-01-20T10:59:00Z">
              <w:rPr>
                <w:sz w:val="22"/>
                <w:szCs w:val="22"/>
              </w:rPr>
            </w:rPrChange>
          </w:rPr>
          <w:delText xml:space="preserve">Thus only the two types of familiarity are operating to any appreciable extent. Four CM pictures appear more often on prior trials than eight CM pictures, and hence produce more long-term familiarity and more interference. </w:delText>
        </w:r>
      </w:del>
    </w:p>
    <w:p w14:paraId="164E9A95" w14:textId="77A006F8" w:rsidR="001F2BDC" w:rsidRPr="00993599" w:rsidDel="00A03915" w:rsidRDefault="001F2BDC" w:rsidP="00A03915">
      <w:pPr>
        <w:ind w:left="0" w:hanging="2"/>
        <w:rPr>
          <w:del w:id="984" w:author="Shiffrin, Richard M." w:date="2020-01-21T14:19:00Z"/>
          <w:rPrChange w:id="985" w:author="Nosofsky, Robert M. [2]" w:date="2020-01-20T10:59:00Z">
            <w:rPr>
              <w:del w:id="986" w:author="Shiffrin, Richard M." w:date="2020-01-21T14:19:00Z"/>
              <w:sz w:val="22"/>
              <w:szCs w:val="22"/>
            </w:rPr>
          </w:rPrChange>
        </w:rPr>
        <w:pPrChange w:id="987" w:author="Shiffrin, Richard M." w:date="2020-01-21T14:19:00Z">
          <w:pPr>
            <w:ind w:left="0" w:hanging="2"/>
          </w:pPr>
        </w:pPrChange>
      </w:pPr>
    </w:p>
    <w:p w14:paraId="608D1673" w14:textId="45CC188C" w:rsidR="00101B96" w:rsidRPr="00993599" w:rsidDel="00A03915" w:rsidRDefault="005F253E" w:rsidP="00A03915">
      <w:pPr>
        <w:ind w:left="0" w:hanging="2"/>
        <w:rPr>
          <w:del w:id="988" w:author="Shiffrin, Richard M." w:date="2020-01-21T14:19:00Z"/>
          <w:i/>
          <w:w w:val="110"/>
          <w:rPrChange w:id="989" w:author="Nosofsky, Robert M. [2]" w:date="2020-01-20T10:59:00Z">
            <w:rPr>
              <w:del w:id="990" w:author="Shiffrin, Richard M." w:date="2020-01-21T14:19:00Z"/>
              <w:i/>
              <w:w w:val="110"/>
              <w:sz w:val="24"/>
              <w:szCs w:val="24"/>
            </w:rPr>
          </w:rPrChange>
        </w:rPr>
        <w:pPrChange w:id="991" w:author="Shiffrin, Richard M." w:date="2020-01-21T14:19:00Z">
          <w:pPr>
            <w:ind w:left="0" w:hanging="2"/>
            <w:jc w:val="left"/>
          </w:pPr>
        </w:pPrChange>
      </w:pPr>
      <w:del w:id="992" w:author="Shiffrin, Richard M." w:date="2020-01-21T14:19:00Z">
        <w:r w:rsidRPr="00993599" w:rsidDel="00A03915">
          <w:rPr>
            <w:rPrChange w:id="993" w:author="Nosofsky, Robert M. [2]" w:date="2020-01-20T10:59:00Z">
              <w:rPr>
                <w:sz w:val="22"/>
                <w:szCs w:val="22"/>
              </w:rPr>
            </w:rPrChange>
          </w:rPr>
          <w:tab/>
        </w:r>
        <w:r w:rsidRPr="00993599" w:rsidDel="00A03915">
          <w:rPr>
            <w:rPrChange w:id="994" w:author="Nosofsky, Robert M. [2]" w:date="2020-01-20T10:59:00Z">
              <w:rPr>
                <w:sz w:val="22"/>
                <w:szCs w:val="22"/>
              </w:rPr>
            </w:rPrChange>
          </w:rPr>
          <w:tab/>
          <w:delText>These concepts were instantiated in a quantitative model based on the one employed by Nosofsky et al. (in press).</w:delText>
        </w:r>
        <w:r w:rsidR="007804E2" w:rsidRPr="00993599" w:rsidDel="00A03915">
          <w:rPr>
            <w:rPrChange w:id="995" w:author="Nosofsky, Robert M. [2]" w:date="2020-01-20T10:59:00Z">
              <w:rPr>
                <w:sz w:val="22"/>
                <w:szCs w:val="22"/>
              </w:rPr>
            </w:rPrChange>
          </w:rPr>
          <w:delText xml:space="preserve"> That model was based on the Exemplar Based Random Walk model (EBRW) introduced by Nosofsky and Palmeri (---). </w:delText>
        </w:r>
        <w:r w:rsidR="00EF3C05" w:rsidRPr="00993599" w:rsidDel="00A03915">
          <w:rPr>
            <w:rPrChange w:id="996" w:author="Nosofsky, Robert M. [2]" w:date="2020-01-20T10:59:00Z">
              <w:rPr>
                <w:sz w:val="22"/>
                <w:szCs w:val="22"/>
              </w:rPr>
            </w:rPrChange>
          </w:rPr>
          <w:delText xml:space="preserve"> To predict strong recency the strength of memory traces within list was assumed to decrease at rate </w:delText>
        </w:r>
        <w:r w:rsidR="00EF3C05" w:rsidRPr="00993599" w:rsidDel="00A03915">
          <w:rPr>
            <w:rPrChange w:id="997" w:author="Nosofsky, Robert M. [2]" w:date="2020-01-20T10:59:00Z">
              <w:rPr>
                <w:sz w:val="22"/>
                <w:szCs w:val="22"/>
              </w:rPr>
            </w:rPrChange>
          </w:rPr>
          <w:sym w:font="Symbol" w:char="F062"/>
        </w:r>
        <w:r w:rsidR="00EF3C05" w:rsidRPr="00993599" w:rsidDel="00A03915">
          <w:rPr>
            <w:rPrChange w:id="998" w:author="Nosofsky, Robert M. [2]" w:date="2020-01-20T10:59:00Z">
              <w:rPr>
                <w:sz w:val="22"/>
                <w:szCs w:val="22"/>
              </w:rPr>
            </w:rPrChange>
          </w:rPr>
          <w:delText xml:space="preserve"> as lag j increased to a long-term asymptote </w:delText>
        </w:r>
        <w:r w:rsidR="00EF3C05" w:rsidRPr="00993599" w:rsidDel="00A03915">
          <w:rPr>
            <w:rPrChange w:id="999" w:author="Nosofsky, Robert M. [2]" w:date="2020-01-20T10:59:00Z">
              <w:rPr>
                <w:sz w:val="22"/>
                <w:szCs w:val="22"/>
              </w:rPr>
            </w:rPrChange>
          </w:rPr>
          <w:sym w:font="Symbol" w:char="F061"/>
        </w:r>
        <w:r w:rsidR="00EF3C05" w:rsidRPr="00993599" w:rsidDel="00A03915">
          <w:rPr>
            <w:rPrChange w:id="1000" w:author="Nosofsky, Robert M. [2]" w:date="2020-01-20T10:59:00Z">
              <w:rPr>
                <w:sz w:val="22"/>
                <w:szCs w:val="22"/>
              </w:rPr>
            </w:rPrChange>
          </w:rPr>
          <w:delText xml:space="preserve"> : </w:delText>
        </w:r>
        <w:r w:rsidR="00EF3C05" w:rsidRPr="00993599" w:rsidDel="00A03915">
          <w:rPr>
            <w:i/>
            <w:w w:val="115"/>
            <w:rPrChange w:id="1001" w:author="Nosofsky, Robert M. [2]" w:date="2020-01-20T10:59:00Z">
              <w:rPr>
                <w:i/>
                <w:w w:val="115"/>
                <w:sz w:val="22"/>
                <w:szCs w:val="22"/>
              </w:rPr>
            </w:rPrChange>
          </w:rPr>
          <w:delText>m</w:delText>
        </w:r>
        <w:r w:rsidR="00EF3C05" w:rsidRPr="00993599" w:rsidDel="00A03915">
          <w:rPr>
            <w:i/>
            <w:w w:val="115"/>
            <w:vertAlign w:val="subscript"/>
            <w:rPrChange w:id="1002" w:author="Nosofsky, Robert M. [2]" w:date="2020-01-20T10:59:00Z">
              <w:rPr>
                <w:i/>
                <w:w w:val="115"/>
                <w:sz w:val="22"/>
                <w:szCs w:val="22"/>
                <w:vertAlign w:val="subscript"/>
              </w:rPr>
            </w:rPrChange>
          </w:rPr>
          <w:delText>j</w:delText>
        </w:r>
        <w:r w:rsidR="00EF3C05" w:rsidRPr="00993599" w:rsidDel="00A03915">
          <w:rPr>
            <w:i/>
            <w:w w:val="115"/>
            <w:rPrChange w:id="1003" w:author="Nosofsky, Robert M. [2]" w:date="2020-01-20T10:59:00Z">
              <w:rPr>
                <w:i/>
                <w:w w:val="115"/>
                <w:sz w:val="22"/>
                <w:szCs w:val="22"/>
              </w:rPr>
            </w:rPrChange>
          </w:rPr>
          <w:delText xml:space="preserve"> </w:delText>
        </w:r>
        <w:r w:rsidR="00EF3C05" w:rsidRPr="00993599" w:rsidDel="00A03915">
          <w:rPr>
            <w:w w:val="115"/>
            <w:rPrChange w:id="1004" w:author="Nosofsky, Robert M. [2]" w:date="2020-01-20T10:59:00Z">
              <w:rPr>
                <w:w w:val="115"/>
                <w:sz w:val="22"/>
                <w:szCs w:val="22"/>
              </w:rPr>
            </w:rPrChange>
          </w:rPr>
          <w:delText xml:space="preserve">= </w:delText>
        </w:r>
        <w:r w:rsidR="00EF3C05" w:rsidRPr="00993599" w:rsidDel="00A03915">
          <w:rPr>
            <w:i/>
            <w:w w:val="125"/>
            <w:rPrChange w:id="1005" w:author="Nosofsky, Robert M. [2]" w:date="2020-01-20T10:59:00Z">
              <w:rPr>
                <w:i/>
                <w:w w:val="125"/>
                <w:sz w:val="22"/>
                <w:szCs w:val="22"/>
              </w:rPr>
            </w:rPrChange>
          </w:rPr>
          <w:delText>j</w:delText>
        </w:r>
        <w:r w:rsidR="00EF3C05" w:rsidRPr="00993599" w:rsidDel="00A03915">
          <w:rPr>
            <w:i/>
            <w:w w:val="125"/>
            <w:vertAlign w:val="superscript"/>
            <w:rPrChange w:id="1006" w:author="Nosofsky, Robert M. [2]" w:date="2020-01-20T10:59:00Z">
              <w:rPr>
                <w:i/>
                <w:w w:val="125"/>
                <w:sz w:val="22"/>
                <w:szCs w:val="22"/>
                <w:vertAlign w:val="superscript"/>
              </w:rPr>
            </w:rPrChange>
          </w:rPr>
          <w:delText>−β</w:delText>
        </w:r>
        <w:r w:rsidR="00EF3C05" w:rsidRPr="00993599" w:rsidDel="00A03915">
          <w:rPr>
            <w:i/>
            <w:w w:val="125"/>
            <w:rPrChange w:id="1007" w:author="Nosofsky, Robert M. [2]" w:date="2020-01-20T10:59:00Z">
              <w:rPr>
                <w:i/>
                <w:w w:val="125"/>
                <w:sz w:val="22"/>
                <w:szCs w:val="22"/>
              </w:rPr>
            </w:rPrChange>
          </w:rPr>
          <w:delText xml:space="preserve"> </w:delText>
        </w:r>
        <w:r w:rsidR="00EF3C05" w:rsidRPr="00993599" w:rsidDel="00A03915">
          <w:rPr>
            <w:w w:val="115"/>
            <w:rPrChange w:id="1008" w:author="Nosofsky, Robert M. [2]" w:date="2020-01-20T10:59:00Z">
              <w:rPr>
                <w:w w:val="115"/>
                <w:sz w:val="22"/>
                <w:szCs w:val="22"/>
              </w:rPr>
            </w:rPrChange>
          </w:rPr>
          <w:delText xml:space="preserve">+ </w:delText>
        </w:r>
        <w:r w:rsidR="00EF3C05" w:rsidRPr="00993599" w:rsidDel="00A03915">
          <w:rPr>
            <w:i/>
            <w:w w:val="115"/>
            <w:rPrChange w:id="1009" w:author="Nosofsky, Robert M. [2]" w:date="2020-01-20T10:59:00Z">
              <w:rPr>
                <w:i/>
                <w:w w:val="115"/>
                <w:sz w:val="22"/>
                <w:szCs w:val="22"/>
              </w:rPr>
            </w:rPrChange>
          </w:rPr>
          <w:delText>α</w:delText>
        </w:r>
        <w:r w:rsidR="00EF3C05" w:rsidRPr="00993599" w:rsidDel="00A03915">
          <w:rPr>
            <w:w w:val="115"/>
            <w:rPrChange w:id="1010" w:author="Nosofsky, Robert M. [2]" w:date="2020-01-20T10:59:00Z">
              <w:rPr>
                <w:w w:val="115"/>
                <w:sz w:val="22"/>
                <w:szCs w:val="22"/>
              </w:rPr>
            </w:rPrChange>
          </w:rPr>
          <w:delText>.  At retrieval the traces are activated to a degree determined by the product of the trace strength and the similarity of the test item to the trace</w:delText>
        </w:r>
        <w:r w:rsidR="00101B96" w:rsidRPr="00993599" w:rsidDel="00A03915">
          <w:rPr>
            <w:w w:val="115"/>
            <w:rPrChange w:id="1011" w:author="Nosofsky, Robert M. [2]" w:date="2020-01-20T10:59:00Z">
              <w:rPr>
                <w:w w:val="115"/>
                <w:sz w:val="22"/>
                <w:szCs w:val="22"/>
              </w:rPr>
            </w:rPrChange>
          </w:rPr>
          <w:delText xml:space="preserve">, where similarity is 1.0 for a target test and a parameter e otherwise. Evidence is then accumulated in a series of samples until one of two criteria is reached, one for responding OLD and one for responding NEW. The probability that a sample will produce a step toward OLD is: </w:delText>
        </w:r>
      </w:del>
    </w:p>
    <w:p w14:paraId="1FA32F31" w14:textId="41D698D6" w:rsidR="00101B96" w:rsidRPr="00993599" w:rsidDel="00A03915" w:rsidRDefault="00101B96" w:rsidP="00A03915">
      <w:pPr>
        <w:ind w:left="0" w:hanging="2"/>
        <w:rPr>
          <w:del w:id="1012" w:author="Shiffrin, Richard M." w:date="2020-01-21T14:19:00Z"/>
          <w:rPrChange w:id="1013" w:author="Nosofsky, Robert M. [2]" w:date="2020-01-20T10:59:00Z">
            <w:rPr>
              <w:del w:id="1014" w:author="Shiffrin, Richard M." w:date="2020-01-21T14:19:00Z"/>
              <w:sz w:val="24"/>
              <w:szCs w:val="24"/>
            </w:rPr>
          </w:rPrChange>
        </w:rPr>
        <w:pPrChange w:id="1015" w:author="Shiffrin, Richard M." w:date="2020-01-21T14:19:00Z">
          <w:pPr>
            <w:ind w:left="0" w:hanging="2"/>
            <w:jc w:val="left"/>
          </w:pPr>
        </w:pPrChange>
      </w:pPr>
    </w:p>
    <w:p w14:paraId="5256367A" w14:textId="0C38CEC0" w:rsidR="00101B96" w:rsidRPr="00993599" w:rsidDel="00A03915" w:rsidRDefault="00101B96" w:rsidP="00A03915">
      <w:pPr>
        <w:ind w:left="0" w:hanging="2"/>
        <w:rPr>
          <w:del w:id="1016" w:author="Shiffrin, Richard M." w:date="2020-01-21T14:19:00Z"/>
          <w:rPrChange w:id="1017" w:author="Nosofsky, Robert M. [2]" w:date="2020-01-20T10:59:00Z">
            <w:rPr>
              <w:del w:id="1018" w:author="Shiffrin, Richard M." w:date="2020-01-21T14:19:00Z"/>
              <w:sz w:val="24"/>
              <w:szCs w:val="24"/>
            </w:rPr>
          </w:rPrChange>
        </w:rPr>
        <w:pPrChange w:id="1019" w:author="Shiffrin, Richard M." w:date="2020-01-21T14:19:00Z">
          <w:pPr>
            <w:ind w:left="0" w:hanging="2"/>
            <w:jc w:val="left"/>
          </w:pPr>
        </w:pPrChange>
      </w:pPr>
      <w:del w:id="1020" w:author="Shiffrin, Richard M." w:date="2020-01-21T14:19:00Z">
        <w:r w:rsidRPr="00A03915" w:rsidDel="00A03915">
          <w:rPr>
            <w:noProof/>
          </w:rPr>
          <w:drawing>
            <wp:inline distT="0" distB="0" distL="0" distR="0" wp14:anchorId="07788342" wp14:editId="35502503">
              <wp:extent cx="2971800" cy="602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602030"/>
                      </a:xfrm>
                      <a:prstGeom prst="rect">
                        <a:avLst/>
                      </a:prstGeom>
                    </pic:spPr>
                  </pic:pic>
                </a:graphicData>
              </a:graphic>
            </wp:inline>
          </w:drawing>
        </w:r>
      </w:del>
    </w:p>
    <w:p w14:paraId="5074D1B1" w14:textId="38E1E6AC" w:rsidR="00EF3C05" w:rsidRPr="00993599" w:rsidDel="00A03915" w:rsidRDefault="00101B96" w:rsidP="00A03915">
      <w:pPr>
        <w:ind w:left="0" w:hanging="2"/>
        <w:rPr>
          <w:del w:id="1021" w:author="Shiffrin, Richard M." w:date="2020-01-21T14:19:00Z"/>
          <w:rPrChange w:id="1022" w:author="Nosofsky, Robert M. [2]" w:date="2020-01-20T10:59:00Z">
            <w:rPr>
              <w:del w:id="1023" w:author="Shiffrin, Richard M." w:date="2020-01-21T14:19:00Z"/>
              <w:sz w:val="22"/>
              <w:szCs w:val="22"/>
            </w:rPr>
          </w:rPrChange>
        </w:rPr>
        <w:pPrChange w:id="1024" w:author="Shiffrin, Richard M." w:date="2020-01-21T14:19:00Z">
          <w:pPr>
            <w:spacing w:before="106"/>
            <w:ind w:left="0" w:right="1" w:hanging="2"/>
            <w:jc w:val="left"/>
          </w:pPr>
        </w:pPrChange>
      </w:pPr>
      <w:del w:id="1025" w:author="Shiffrin, Richard M." w:date="2020-01-21T14:19:00Z">
        <w:r w:rsidRPr="00993599" w:rsidDel="00A03915">
          <w:rPr>
            <w:rPrChange w:id="1026" w:author="Nosofsky, Robert M. [2]" w:date="2020-01-20T10:59:00Z">
              <w:rPr>
                <w:sz w:val="22"/>
                <w:szCs w:val="22"/>
              </w:rPr>
            </w:rPrChange>
          </w:rPr>
          <w:delText>(</w:delText>
        </w:r>
        <w:r w:rsidRPr="00993599" w:rsidDel="00A03915">
          <w:rPr>
            <w:b/>
            <w:i/>
            <w:rPrChange w:id="1027" w:author="Nosofsky, Robert M. [2]" w:date="2020-01-20T10:59:00Z">
              <w:rPr>
                <w:b/>
                <w:i/>
                <w:sz w:val="22"/>
                <w:szCs w:val="22"/>
              </w:rPr>
            </w:rPrChange>
          </w:rPr>
          <w:delText>I think the above needs fixing, and must match whatever model we use to fit the data). Then we explain how the three factors discussed earlier appear in this equation</w:delText>
        </w:r>
        <w:r w:rsidRPr="00993599" w:rsidDel="00A03915">
          <w:rPr>
            <w:rPrChange w:id="1028" w:author="Nosofsky, Robert M. [2]" w:date="2020-01-20T10:59:00Z">
              <w:rPr>
                <w:sz w:val="22"/>
                <w:szCs w:val="22"/>
              </w:rPr>
            </w:rPrChange>
          </w:rPr>
          <w:delText>)</w:delText>
        </w:r>
        <w:r w:rsidR="00E16FCA" w:rsidRPr="00993599" w:rsidDel="00A03915">
          <w:rPr>
            <w:rPrChange w:id="1029" w:author="Nosofsky, Robert M. [2]" w:date="2020-01-20T10:59:00Z">
              <w:rPr>
                <w:sz w:val="22"/>
                <w:szCs w:val="22"/>
              </w:rPr>
            </w:rPrChange>
          </w:rPr>
          <w:delText xml:space="preserve">. </w:delText>
        </w:r>
      </w:del>
    </w:p>
    <w:p w14:paraId="2C9D584E" w14:textId="4293E1A4" w:rsidR="00E16FCA" w:rsidRPr="00993599" w:rsidDel="00A03915" w:rsidRDefault="00E16FCA" w:rsidP="00A03915">
      <w:pPr>
        <w:ind w:left="0" w:hanging="2"/>
        <w:rPr>
          <w:del w:id="1030" w:author="Shiffrin, Richard M." w:date="2020-01-21T14:19:00Z"/>
          <w:rPrChange w:id="1031" w:author="Nosofsky, Robert M. [2]" w:date="2020-01-20T10:59:00Z">
            <w:rPr>
              <w:del w:id="1032" w:author="Shiffrin, Richard M." w:date="2020-01-21T14:19:00Z"/>
              <w:sz w:val="22"/>
              <w:szCs w:val="22"/>
            </w:rPr>
          </w:rPrChange>
        </w:rPr>
        <w:pPrChange w:id="1033" w:author="Shiffrin, Richard M." w:date="2020-01-21T14:19:00Z">
          <w:pPr>
            <w:spacing w:before="106"/>
            <w:ind w:left="0" w:right="1" w:hanging="2"/>
            <w:jc w:val="left"/>
          </w:pPr>
        </w:pPrChange>
      </w:pPr>
      <w:del w:id="1034" w:author="Shiffrin, Richard M." w:date="2020-01-21T14:19:00Z">
        <w:r w:rsidRPr="00993599" w:rsidDel="00A03915">
          <w:rPr>
            <w:rPrChange w:id="1035" w:author="Nosofsky, Robert M. [2]" w:date="2020-01-20T10:59:00Z">
              <w:rPr>
                <w:sz w:val="22"/>
                <w:szCs w:val="22"/>
              </w:rPr>
            </w:rPrChange>
          </w:rPr>
          <w:tab/>
        </w:r>
        <w:r w:rsidRPr="00993599" w:rsidDel="00A03915">
          <w:rPr>
            <w:rPrChange w:id="1036" w:author="Nosofsky, Robert M. [2]" w:date="2020-01-20T10:59:00Z">
              <w:rPr>
                <w:sz w:val="22"/>
                <w:szCs w:val="22"/>
              </w:rPr>
            </w:rPrChange>
          </w:rPr>
          <w:tab/>
          <w:delText>This model was used to predict the results of the two studies, with parameter values adjusted in what we believed to be needed and appropriate ways for the various conditions. Space limitations prevent giving these parameter adjustments and discussing them, but the predictions with best adjusted parameters are given as the dashed lines in Figures 2 and 3. The predictions capture the qualitative trends in the data reasonably well, …(</w:delText>
        </w:r>
        <w:r w:rsidRPr="00993599" w:rsidDel="00A03915">
          <w:rPr>
            <w:b/>
            <w:i/>
            <w:rPrChange w:id="1037" w:author="Nosofsky, Robert M. [2]" w:date="2020-01-20T10:59:00Z">
              <w:rPr>
                <w:b/>
                <w:i/>
                <w:sz w:val="22"/>
                <w:szCs w:val="22"/>
              </w:rPr>
            </w:rPrChange>
          </w:rPr>
          <w:delText>mention where the model fails and what it assumes rather than explains</w:delText>
        </w:r>
        <w:r w:rsidRPr="00993599" w:rsidDel="00A03915">
          <w:rPr>
            <w:rPrChange w:id="1038" w:author="Nosofsky, Robert M. [2]" w:date="2020-01-20T10:59:00Z">
              <w:rPr>
                <w:sz w:val="22"/>
                <w:szCs w:val="22"/>
              </w:rPr>
            </w:rPrChange>
          </w:rPr>
          <w:delText>)</w:delText>
        </w:r>
      </w:del>
    </w:p>
    <w:p w14:paraId="2B517C7B" w14:textId="77777777" w:rsidR="004E56AA" w:rsidRPr="00993599" w:rsidRDefault="004E56AA" w:rsidP="0072602D">
      <w:pPr>
        <w:ind w:left="0" w:hanging="2"/>
        <w:rPr>
          <w:rPrChange w:id="1039" w:author="Nosofsky, Robert M. [2]" w:date="2020-01-20T10:59:00Z">
            <w:rPr>
              <w:sz w:val="22"/>
              <w:szCs w:val="22"/>
            </w:rPr>
          </w:rPrChange>
        </w:rPr>
      </w:pPr>
    </w:p>
    <w:p w14:paraId="702153D8" w14:textId="77777777" w:rsidR="007804E2" w:rsidRPr="00993599" w:rsidRDefault="00E16FCA" w:rsidP="0072602D">
      <w:pPr>
        <w:ind w:left="0" w:hanging="2"/>
        <w:rPr>
          <w:rPrChange w:id="1040" w:author="Nosofsky, Robert M. [2]" w:date="2020-01-20T10:59:00Z">
            <w:rPr>
              <w:sz w:val="22"/>
              <w:szCs w:val="22"/>
            </w:rPr>
          </w:rPrChange>
        </w:rPr>
      </w:pPr>
      <w:r w:rsidRPr="00993599">
        <w:rPr>
          <w:rPrChange w:id="1041" w:author="Nosofsky, Robert M. [2]" w:date="2020-01-20T10:59:00Z">
            <w:rPr>
              <w:sz w:val="22"/>
              <w:szCs w:val="22"/>
            </w:rPr>
          </w:rPrChange>
        </w:rPr>
        <w:tab/>
        <w:t>Summary:</w:t>
      </w:r>
    </w:p>
    <w:p w14:paraId="499A8B84" w14:textId="77777777" w:rsidR="00E16FCA" w:rsidRPr="00993599" w:rsidRDefault="00E16FCA" w:rsidP="0072602D">
      <w:pPr>
        <w:ind w:left="0" w:hanging="2"/>
        <w:rPr>
          <w:rPrChange w:id="1042" w:author="Nosofsky, Robert M. [2]" w:date="2020-01-20T10:59:00Z">
            <w:rPr>
              <w:sz w:val="22"/>
              <w:szCs w:val="22"/>
            </w:rPr>
          </w:rPrChange>
        </w:rPr>
      </w:pPr>
    </w:p>
    <w:p w14:paraId="48E71F25" w14:textId="77777777" w:rsidR="001F2BDC" w:rsidRPr="00993599" w:rsidRDefault="00E16FCA" w:rsidP="0072602D">
      <w:pPr>
        <w:ind w:left="0" w:hanging="2"/>
        <w:rPr>
          <w:rPrChange w:id="1043" w:author="Nosofsky, Robert M. [2]" w:date="2020-01-20T10:59:00Z">
            <w:rPr>
              <w:sz w:val="22"/>
              <w:szCs w:val="22"/>
            </w:rPr>
          </w:rPrChange>
        </w:rPr>
      </w:pPr>
      <w:r w:rsidRPr="00993599">
        <w:rPr>
          <w:rPrChange w:id="1044" w:author="Nosofsky, Robert M. [2]" w:date="2020-01-20T10:59:00Z">
            <w:rPr>
              <w:sz w:val="22"/>
              <w:szCs w:val="22"/>
            </w:rPr>
          </w:rPrChange>
        </w:rPr>
        <w:tab/>
      </w:r>
      <w:r w:rsidRPr="00993599">
        <w:rPr>
          <w:rPrChange w:id="1045" w:author="Nosofsky, Robert M. [2]" w:date="2020-01-20T10:59:00Z">
            <w:rPr>
              <w:sz w:val="22"/>
              <w:szCs w:val="22"/>
            </w:rPr>
          </w:rPrChange>
        </w:rPr>
        <w:tab/>
        <w:t xml:space="preserve">This study of short-term probe recognition allowed us to examine the contributions of short-term  familiarity of the test picture due to study of the just presented list, long term familiarity of the test item due to presentations and tests on prior trials, and learning of pictures-to-responses due to consistent training. The key innovation, varying the side of presentation, allowed us to equate long-term familiarity for CM and VM items. Thus one key finding, the advantage of CM over VM could safely be ascribed to response learning. That was not a possible conclusion from our prior studies in which CM performance could have been due to differences in long-term familiarity. These studies also made clearer what was the role of long-term familiarity: It adds noise to the decision process when equal for targets and foils, explaining better performance for AN than VM,  </w:t>
      </w:r>
      <w:r w:rsidR="00383FBB" w:rsidRPr="00993599">
        <w:rPr>
          <w:rPrChange w:id="1046" w:author="Nosofsky, Robert M. [2]" w:date="2020-01-20T10:59:00Z">
            <w:rPr>
              <w:sz w:val="22"/>
              <w:szCs w:val="22"/>
            </w:rPr>
          </w:rPrChange>
        </w:rPr>
        <w:t>the relative performance levels among all three conditions</w:t>
      </w:r>
      <w:r w:rsidR="00463D16" w:rsidRPr="00993599">
        <w:rPr>
          <w:rPrChange w:id="1047" w:author="Nosofsky, Robert M. [2]" w:date="2020-01-20T10:59:00Z">
            <w:rPr>
              <w:sz w:val="22"/>
              <w:szCs w:val="22"/>
            </w:rPr>
          </w:rPrChange>
        </w:rPr>
        <w:t>, and</w:t>
      </w:r>
      <w:r w:rsidRPr="00993599">
        <w:rPr>
          <w:rPrChange w:id="1048" w:author="Nosofsky, Robert M. [2]" w:date="2020-01-20T10:59:00Z">
            <w:rPr>
              <w:sz w:val="22"/>
              <w:szCs w:val="22"/>
            </w:rPr>
          </w:rPrChange>
        </w:rPr>
        <w:t xml:space="preserve"> the finding that in the mixed condition a four item CM set produced worse performance than an eight item CM set of pictures, due to higher long-term familiarity in the four item set. </w:t>
      </w:r>
    </w:p>
    <w:p w14:paraId="65A2A043" w14:textId="77777777" w:rsidR="00E16FCA" w:rsidRPr="00993599" w:rsidRDefault="00E16FCA" w:rsidP="0072602D">
      <w:pPr>
        <w:ind w:left="0" w:hanging="2"/>
        <w:rPr>
          <w:rPrChange w:id="1049" w:author="Nosofsky, Robert M. [2]" w:date="2020-01-20T10:59:00Z">
            <w:rPr>
              <w:sz w:val="22"/>
              <w:szCs w:val="22"/>
            </w:rPr>
          </w:rPrChange>
        </w:rPr>
      </w:pPr>
    </w:p>
    <w:p w14:paraId="2AEB11AB" w14:textId="77777777" w:rsidR="00E16FCA" w:rsidRDefault="00E16FCA" w:rsidP="0072602D">
      <w:pPr>
        <w:ind w:left="0" w:hanging="2"/>
        <w:rPr>
          <w:sz w:val="22"/>
          <w:szCs w:val="22"/>
        </w:rPr>
      </w:pPr>
      <w:r w:rsidRPr="00993599">
        <w:rPr>
          <w:rPrChange w:id="1050" w:author="Nosofsky, Robert M. [2]" w:date="2020-01-20T10:59:00Z">
            <w:rPr>
              <w:sz w:val="22"/>
              <w:szCs w:val="22"/>
            </w:rPr>
          </w:rPrChange>
        </w:rPr>
        <w:tab/>
      </w:r>
      <w:r w:rsidRPr="00993599">
        <w:rPr>
          <w:rPrChange w:id="1051" w:author="Nosofsky, Robert M. [2]" w:date="2020-01-20T10:59:00Z">
            <w:rPr>
              <w:sz w:val="22"/>
              <w:szCs w:val="22"/>
            </w:rPr>
          </w:rPrChange>
        </w:rPr>
        <w:tab/>
        <w:t xml:space="preserve">The mixed results do not yet lend themselves to a clear understanding. In these studies mixing seems to prevent, inhibit or greatly slow response learning. It may be that the </w:t>
      </w:r>
      <w:r w:rsidR="00463D16" w:rsidRPr="00993599">
        <w:rPr>
          <w:rPrChange w:id="1052" w:author="Nosofsky, Robert M. [2]" w:date="2020-01-20T10:59:00Z">
            <w:rPr>
              <w:sz w:val="22"/>
              <w:szCs w:val="22"/>
            </w:rPr>
          </w:rPrChange>
        </w:rPr>
        <w:t>need to focus so strongly on the</w:t>
      </w:r>
      <w:r w:rsidR="00463D16">
        <w:rPr>
          <w:sz w:val="22"/>
          <w:szCs w:val="22"/>
        </w:rPr>
        <w:t xml:space="preserve"> presence of a test item on the list, due to the presence on the list of VM and/or AN items, inhibits learning for the CM items on the same list. Such ideas would have to be pursued in future research.</w:t>
      </w:r>
      <w:r>
        <w:rPr>
          <w:sz w:val="22"/>
          <w:szCs w:val="22"/>
        </w:rPr>
        <w:t xml:space="preserve"> </w:t>
      </w:r>
    </w:p>
    <w:p w14:paraId="1711931B" w14:textId="77777777" w:rsidR="0072602D" w:rsidRPr="006557BA" w:rsidRDefault="0072602D">
      <w:pPr>
        <w:ind w:left="0" w:hanging="2"/>
        <w:rPr>
          <w:sz w:val="22"/>
          <w:szCs w:val="22"/>
        </w:rPr>
      </w:pPr>
    </w:p>
    <w:p w14:paraId="18453F50" w14:textId="77777777" w:rsidR="00632207" w:rsidRDefault="00632207" w:rsidP="00AF2D86">
      <w:pPr>
        <w:ind w:leftChars="0" w:left="0" w:firstLineChars="90" w:firstLine="180"/>
        <w:jc w:val="left"/>
      </w:pPr>
    </w:p>
    <w:p w14:paraId="339AA4FF" w14:textId="77777777" w:rsidR="00632207" w:rsidRDefault="00A623A0">
      <w:pPr>
        <w:pStyle w:val="Heading1"/>
        <w:spacing w:before="220"/>
        <w:ind w:left="0" w:hanging="2"/>
      </w:pPr>
      <w:r>
        <w:t xml:space="preserve">References </w:t>
      </w:r>
    </w:p>
    <w:p w14:paraId="4EB8A8AC" w14:textId="77777777" w:rsidR="00632207" w:rsidRDefault="00A623A0">
      <w:pPr>
        <w:widowControl w:val="0"/>
        <w:ind w:left="0" w:hanging="2"/>
        <w:jc w:val="left"/>
      </w:pPr>
      <w:r>
        <w:t xml:space="preserve">Brady, T. F., </w:t>
      </w:r>
      <w:proofErr w:type="spellStart"/>
      <w:r>
        <w:t>Konkle</w:t>
      </w:r>
      <w:proofErr w:type="spellEnd"/>
      <w:r>
        <w:t xml:space="preserve">, T., Alvarez, G. A., &amp; Oliva, A. (2008). Visual long-term memory has a massive storage capacity for object details. </w:t>
      </w:r>
      <w:r>
        <w:rPr>
          <w:i/>
        </w:rPr>
        <w:t>Proceedings of the National Academy of Sciences, USA, 105,</w:t>
      </w:r>
      <w:r>
        <w:t xml:space="preserve"> 14325–14329.</w:t>
      </w:r>
    </w:p>
    <w:p w14:paraId="1D2BA6C1" w14:textId="77777777" w:rsidR="009A1C42" w:rsidRDefault="00A623A0" w:rsidP="009A1C42">
      <w:pPr>
        <w:widowControl w:val="0"/>
        <w:ind w:left="0" w:hanging="2"/>
        <w:jc w:val="left"/>
        <w:rPr>
          <w:rFonts w:ascii="Arial" w:hAnsi="Arial" w:cs="Arial"/>
          <w:color w:val="222222"/>
          <w:position w:val="0"/>
          <w:shd w:val="clear" w:color="auto" w:fill="FFFFFF"/>
          <w:lang w:eastAsia="zh-CN"/>
        </w:rPr>
      </w:pPr>
      <w:r>
        <w:t xml:space="preserve">Brainard, D. H. (1997). The Psychophysics Toolbox. </w:t>
      </w:r>
      <w:r>
        <w:rPr>
          <w:i/>
        </w:rPr>
        <w:t>Spatial Vision, 10,</w:t>
      </w:r>
      <w:r>
        <w:t xml:space="preserve"> 433–436.</w:t>
      </w:r>
      <w:r w:rsidR="009A1C42" w:rsidRPr="009A1C42">
        <w:rPr>
          <w:rFonts w:ascii="Arial" w:hAnsi="Arial" w:cs="Arial"/>
          <w:color w:val="222222"/>
          <w:position w:val="0"/>
          <w:shd w:val="clear" w:color="auto" w:fill="FFFFFF"/>
          <w:lang w:eastAsia="zh-CN"/>
        </w:rPr>
        <w:t xml:space="preserve"> </w:t>
      </w:r>
    </w:p>
    <w:p w14:paraId="2EA8EC8B" w14:textId="77777777" w:rsidR="009A1C42" w:rsidRDefault="009A1C42" w:rsidP="009A1C42">
      <w:pPr>
        <w:widowControl w:val="0"/>
        <w:ind w:left="0" w:hanging="2"/>
        <w:rPr>
          <w:rFonts w:ascii="Arial" w:hAnsi="Arial" w:cs="Arial"/>
          <w:color w:val="333333"/>
          <w:position w:val="0"/>
          <w:sz w:val="26"/>
          <w:szCs w:val="26"/>
          <w:shd w:val="clear" w:color="auto" w:fill="FFFFFF"/>
          <w:lang w:eastAsia="zh-CN"/>
        </w:rPr>
      </w:pPr>
      <w:r w:rsidRPr="009A1C42">
        <w:t>Cao, R., Shiffrin, R. M., &amp; Nosofsky, R. M. (2018). Item frequency in probe-recognition memory search: Converging evidence for a role of item-response learning. </w:t>
      </w:r>
      <w:r w:rsidRPr="009A1C42">
        <w:rPr>
          <w:i/>
          <w:iCs/>
        </w:rPr>
        <w:t>Memory &amp; cognition</w:t>
      </w:r>
      <w:r w:rsidRPr="009A1C42">
        <w:t>, </w:t>
      </w:r>
      <w:r w:rsidRPr="009A1C42">
        <w:rPr>
          <w:i/>
          <w:iCs/>
        </w:rPr>
        <w:t>46</w:t>
      </w:r>
      <w:r w:rsidRPr="009A1C42">
        <w:t>(3), 450-463.</w:t>
      </w:r>
      <w:r w:rsidRPr="009A1C42">
        <w:rPr>
          <w:rFonts w:ascii="Arial" w:hAnsi="Arial" w:cs="Arial"/>
          <w:color w:val="333333"/>
          <w:position w:val="0"/>
          <w:sz w:val="26"/>
          <w:szCs w:val="26"/>
          <w:shd w:val="clear" w:color="auto" w:fill="FFFFFF"/>
          <w:lang w:eastAsia="zh-CN"/>
        </w:rPr>
        <w:t xml:space="preserve"> </w:t>
      </w:r>
    </w:p>
    <w:p w14:paraId="21874D57" w14:textId="77777777" w:rsidR="009A1C42" w:rsidRPr="009A1C42" w:rsidRDefault="009A1C42" w:rsidP="009A1C42">
      <w:pPr>
        <w:widowControl w:val="0"/>
        <w:ind w:left="0" w:hanging="2"/>
      </w:pPr>
      <w:r w:rsidRPr="009A1C42">
        <w:t>JASP Team (2019). JASP (Version 0.11.1)</w:t>
      </w:r>
      <w:r>
        <w:t xml:space="preserve"> </w:t>
      </w:r>
      <w:r w:rsidRPr="009A1C42">
        <w:t>[Computer software].</w:t>
      </w:r>
    </w:p>
    <w:p w14:paraId="5EAEC8F6" w14:textId="77777777" w:rsidR="00632207" w:rsidRDefault="00A623A0" w:rsidP="009A1C42">
      <w:pPr>
        <w:tabs>
          <w:tab w:val="left" w:pos="0"/>
        </w:tabs>
        <w:ind w:leftChars="0" w:left="0" w:firstLineChars="0" w:firstLine="0"/>
      </w:pPr>
      <w:r>
        <w:t xml:space="preserve">Logan, G.D., &amp; Stadler, M.A.  (1991).  Mechanisms of performance improvement in consistent mapping memory search: Automaticity or strategy shift?  </w:t>
      </w:r>
      <w:r>
        <w:rPr>
          <w:i/>
        </w:rPr>
        <w:t>Journal of Experimental Psychology: Learning, Memory, and Cognition</w:t>
      </w:r>
      <w:r>
        <w:t xml:space="preserve">, </w:t>
      </w:r>
      <w:r>
        <w:rPr>
          <w:i/>
        </w:rPr>
        <w:t>17</w:t>
      </w:r>
      <w:r>
        <w:t>, 478-496.</w:t>
      </w:r>
    </w:p>
    <w:p w14:paraId="726074B5" w14:textId="7FBD3675" w:rsidR="00632207" w:rsidRDefault="00A623A0">
      <w:pPr>
        <w:widowControl w:val="0"/>
        <w:ind w:left="0" w:hanging="2"/>
      </w:pPr>
      <w:proofErr w:type="spellStart"/>
      <w:r>
        <w:t>Monsell</w:t>
      </w:r>
      <w:proofErr w:type="spellEnd"/>
      <w:r>
        <w:t xml:space="preserve">, S. (1978). Recency, immediate recognition memory, and reaction time. </w:t>
      </w:r>
      <w:r>
        <w:rPr>
          <w:i/>
        </w:rPr>
        <w:t>Cognitive Psychology, 10</w:t>
      </w:r>
      <w:r>
        <w:t>, 465–501.</w:t>
      </w:r>
    </w:p>
    <w:p w14:paraId="796A40CE" w14:textId="77777777" w:rsidR="00632207" w:rsidRDefault="00A623A0">
      <w:pPr>
        <w:widowControl w:val="0"/>
        <w:ind w:left="0" w:hanging="2"/>
        <w:jc w:val="left"/>
        <w:rPr>
          <w:sz w:val="32"/>
          <w:szCs w:val="32"/>
        </w:rPr>
      </w:pPr>
      <w:proofErr w:type="spellStart"/>
      <w:r>
        <w:t>McElree</w:t>
      </w:r>
      <w:proofErr w:type="spellEnd"/>
      <w:r>
        <w:t xml:space="preserve">, B., &amp; </w:t>
      </w:r>
      <w:proofErr w:type="spellStart"/>
      <w:r>
        <w:t>Dosher</w:t>
      </w:r>
      <w:proofErr w:type="spellEnd"/>
      <w:r>
        <w:t xml:space="preserve">, B. A. (1989). Serial position and set </w:t>
      </w:r>
      <w:r>
        <w:lastRenderedPageBreak/>
        <w:t xml:space="preserve">size in short-term memory: Time course of recognition. </w:t>
      </w:r>
      <w:r>
        <w:rPr>
          <w:i/>
        </w:rPr>
        <w:t>Journal of Experimental Psychology: General, 18</w:t>
      </w:r>
      <w:r>
        <w:t>, 346–373.</w:t>
      </w:r>
    </w:p>
    <w:bookmarkStart w:id="1053" w:name="_heading=h.gjdgxs" w:colFirst="0" w:colLast="0"/>
    <w:bookmarkEnd w:id="1053"/>
    <w:p w14:paraId="7C45252E" w14:textId="77777777" w:rsidR="00632207" w:rsidRDefault="00A623A0">
      <w:pPr>
        <w:ind w:left="0" w:hanging="2"/>
        <w:rPr>
          <w:highlight w:val="white"/>
        </w:rPr>
      </w:pPr>
      <w:r>
        <w:rPr>
          <w:color w:val="000000"/>
          <w:highlight w:val="white"/>
        </w:rPr>
        <w:fldChar w:fldCharType="begin"/>
      </w:r>
      <w:r>
        <w:rPr>
          <w:color w:val="000000"/>
          <w:highlight w:val="white"/>
        </w:rPr>
        <w:instrText xml:space="preserve"> HYPERLINK "http://www.cogs.indiana.edu/nosofsky/pubs/nosofsky_cao_cox_shiffrin_2014.pdf" \h </w:instrText>
      </w:r>
      <w:r>
        <w:rPr>
          <w:color w:val="000000"/>
          <w:highlight w:val="white"/>
        </w:rPr>
        <w:fldChar w:fldCharType="separate"/>
      </w:r>
      <w:proofErr w:type="spellStart"/>
      <w:r>
        <w:rPr>
          <w:color w:val="000000"/>
          <w:highlight w:val="white"/>
        </w:rPr>
        <w:t>Nosofsky</w:t>
      </w:r>
      <w:proofErr w:type="spellEnd"/>
      <w:r>
        <w:rPr>
          <w:color w:val="000000"/>
          <w:highlight w:val="white"/>
        </w:rPr>
        <w:t>, R. M., Cao, R., Cox, G. E., &amp; Shiffrin R. M. (2014).</w:t>
      </w:r>
      <w:r>
        <w:rPr>
          <w:color w:val="000000"/>
          <w:highlight w:val="white"/>
        </w:rPr>
        <w:fldChar w:fldCharType="end"/>
      </w:r>
      <w:r>
        <w:rPr>
          <w:highlight w:val="white"/>
        </w:rPr>
        <w:t> Familiarity and categorization processes in memory search. </w:t>
      </w:r>
      <w:r>
        <w:rPr>
          <w:i/>
          <w:highlight w:val="white"/>
        </w:rPr>
        <w:t>Cognitive Psychology</w:t>
      </w:r>
      <w:r>
        <w:rPr>
          <w:highlight w:val="white"/>
        </w:rPr>
        <w:t>, 75, 97-129.</w:t>
      </w:r>
    </w:p>
    <w:p w14:paraId="03B049C7" w14:textId="77777777" w:rsidR="005F253E" w:rsidRPr="003F0668" w:rsidRDefault="006715AF" w:rsidP="005F253E">
      <w:pPr>
        <w:ind w:left="0" w:hanging="2"/>
        <w:rPr>
          <w:i/>
        </w:rPr>
      </w:pPr>
      <w:hyperlink r:id="rId10">
        <w:r w:rsidR="005F253E">
          <w:rPr>
            <w:color w:val="000000"/>
            <w:highlight w:val="white"/>
          </w:rPr>
          <w:t>Nosofsky, R. M., Cao, R., Harding, S. M., &amp; Shiffrin R. M. (</w:t>
        </w:r>
        <w:r w:rsidR="003F0668">
          <w:rPr>
            <w:color w:val="000000"/>
            <w:highlight w:val="white"/>
          </w:rPr>
          <w:t>in press</w:t>
        </w:r>
        <w:r w:rsidR="005F253E">
          <w:rPr>
            <w:color w:val="000000"/>
            <w:highlight w:val="white"/>
          </w:rPr>
          <w:t>).</w:t>
        </w:r>
      </w:hyperlink>
      <w:r w:rsidR="005F253E">
        <w:rPr>
          <w:color w:val="000000"/>
          <w:highlight w:val="white"/>
        </w:rPr>
        <w:t xml:space="preserve"> Modeling</w:t>
      </w:r>
      <w:r w:rsidR="003F0668">
        <w:rPr>
          <w:color w:val="000000"/>
          <w:highlight w:val="white"/>
        </w:rPr>
        <w:t xml:space="preserve"> short- and long-term memory contributions to recent event recognition. </w:t>
      </w:r>
      <w:r w:rsidR="005F253E">
        <w:rPr>
          <w:highlight w:val="white"/>
        </w:rPr>
        <w:t> </w:t>
      </w:r>
      <w:r w:rsidR="003F0668" w:rsidRPr="003F0668">
        <w:rPr>
          <w:i/>
          <w:highlight w:val="white"/>
        </w:rPr>
        <w:t>Journal of Experimental Psychology: Learning, Memory, and Cognition</w:t>
      </w:r>
      <w:r w:rsidR="005F253E" w:rsidRPr="003F0668">
        <w:rPr>
          <w:i/>
          <w:highlight w:val="white"/>
        </w:rPr>
        <w:t>.</w:t>
      </w:r>
    </w:p>
    <w:p w14:paraId="1D0B18B5" w14:textId="77777777" w:rsidR="00632207" w:rsidRDefault="006715AF">
      <w:pPr>
        <w:ind w:left="0" w:hanging="2"/>
      </w:pPr>
      <w:hyperlink r:id="rId11">
        <w:r w:rsidR="00A623A0">
          <w:rPr>
            <w:color w:val="000000"/>
            <w:highlight w:val="white"/>
          </w:rPr>
          <w:t>Nosofsky, R. M., Cox, G. E., Cao, R., &amp; Shiffrin, R. M. (2014).</w:t>
        </w:r>
      </w:hyperlink>
      <w:r w:rsidR="00A623A0">
        <w:rPr>
          <w:highlight w:val="white"/>
        </w:rPr>
        <w:t> An exemplar-familiarity model predicts short-term and long-term probe recognition across diverse forms of memory search. </w:t>
      </w:r>
      <w:r w:rsidR="00A623A0">
        <w:rPr>
          <w:i/>
          <w:highlight w:val="white"/>
        </w:rPr>
        <w:t>Journal of Experimental Psychology: Learning, Memory, and Cognition.</w:t>
      </w:r>
    </w:p>
    <w:p w14:paraId="4DBFA12F" w14:textId="77777777" w:rsidR="00632207" w:rsidRDefault="00A623A0">
      <w:pPr>
        <w:ind w:left="0" w:hanging="2"/>
      </w:pPr>
      <w:r>
        <w:t xml:space="preserve">Nosofsky, R. M., Little, D. R., Donkin, C., &amp; </w:t>
      </w:r>
      <w:proofErr w:type="spellStart"/>
      <w:r>
        <w:t>Fific</w:t>
      </w:r>
      <w:proofErr w:type="spellEnd"/>
      <w:r>
        <w:t xml:space="preserve">, M. (2011). Short-term memory scanning viewed as exemplar-based categorization. </w:t>
      </w:r>
      <w:r>
        <w:rPr>
          <w:i/>
        </w:rPr>
        <w:t xml:space="preserve">Psychological Review, 188, </w:t>
      </w:r>
      <w:r>
        <w:t>280-315.</w:t>
      </w:r>
    </w:p>
    <w:p w14:paraId="4B976236" w14:textId="77777777" w:rsidR="00632207" w:rsidRDefault="00A623A0">
      <w:pPr>
        <w:tabs>
          <w:tab w:val="left" w:pos="0"/>
          <w:tab w:val="left" w:pos="288"/>
          <w:tab w:val="left" w:pos="1468"/>
          <w:tab w:val="left" w:pos="1900"/>
        </w:tabs>
        <w:ind w:left="0" w:hanging="2"/>
      </w:pPr>
      <w:r>
        <w:t xml:space="preserve">Schneider, W., &amp; Shiffrin, R. M. (1977).  Controlled and automatic human information processing:  I. Detection, search, and attention.  </w:t>
      </w:r>
      <w:r>
        <w:rPr>
          <w:i/>
        </w:rPr>
        <w:t>Psychological Review</w:t>
      </w:r>
      <w:r>
        <w:t xml:space="preserve">, </w:t>
      </w:r>
      <w:r>
        <w:rPr>
          <w:i/>
        </w:rPr>
        <w:t>84</w:t>
      </w:r>
      <w:r>
        <w:t>, 1-66.</w:t>
      </w:r>
    </w:p>
    <w:p w14:paraId="099F9F2A" w14:textId="77777777" w:rsidR="00632207" w:rsidRDefault="00A623A0">
      <w:pPr>
        <w:tabs>
          <w:tab w:val="left" w:pos="0"/>
          <w:tab w:val="left" w:pos="288"/>
          <w:tab w:val="left" w:pos="1468"/>
          <w:tab w:val="left" w:pos="1900"/>
        </w:tabs>
        <w:ind w:left="0" w:hanging="2"/>
      </w:pPr>
      <w:r>
        <w:t xml:space="preserve">Shiffrin, R. M., &amp; Schneider, W. (1977).  Controlled and automatic human information processing: II. Perceptual learning, automatic attending, and a general theory.  </w:t>
      </w:r>
      <w:r>
        <w:rPr>
          <w:i/>
        </w:rPr>
        <w:t>Psychological Review</w:t>
      </w:r>
      <w:r>
        <w:t xml:space="preserve">, </w:t>
      </w:r>
      <w:r>
        <w:rPr>
          <w:i/>
        </w:rPr>
        <w:t>84</w:t>
      </w:r>
      <w:r>
        <w:t>, 127-190.</w:t>
      </w:r>
    </w:p>
    <w:p w14:paraId="4BA9D72A" w14:textId="77777777" w:rsidR="00632207" w:rsidRDefault="00A623A0">
      <w:pPr>
        <w:ind w:left="0" w:hanging="2"/>
      </w:pPr>
      <w:r>
        <w:t xml:space="preserve">Sternberg, S. (1966). High speed scanning in human memory. </w:t>
      </w:r>
      <w:r>
        <w:rPr>
          <w:i/>
        </w:rPr>
        <w:t xml:space="preserve">Science, 153, </w:t>
      </w:r>
      <w:r>
        <w:t>652-654</w:t>
      </w:r>
      <w:r w:rsidR="00EB7842">
        <w:t>.</w:t>
      </w:r>
    </w:p>
    <w:p w14:paraId="4DB035FB" w14:textId="77777777" w:rsidR="00EB7842" w:rsidRDefault="00EB7842">
      <w:pPr>
        <w:ind w:left="0" w:hanging="2"/>
      </w:pPr>
    </w:p>
    <w:p w14:paraId="7C13C236" w14:textId="77777777" w:rsidR="00EB7842" w:rsidRDefault="00EB7842">
      <w:pPr>
        <w:ind w:left="0" w:hanging="2"/>
      </w:pPr>
    </w:p>
    <w:p w14:paraId="1D0E7E44" w14:textId="77777777" w:rsidR="00EB7842" w:rsidRDefault="00EB7842">
      <w:pPr>
        <w:ind w:left="0" w:hanging="2"/>
      </w:pPr>
    </w:p>
    <w:p w14:paraId="500EB8DD" w14:textId="77777777" w:rsidR="00EB7842" w:rsidRDefault="00EB7842">
      <w:pPr>
        <w:ind w:left="0" w:hanging="2"/>
      </w:pPr>
    </w:p>
    <w:p w14:paraId="5FD6DF09" w14:textId="51C59F8B" w:rsidR="00433E04" w:rsidRDefault="00433E04">
      <w:pPr>
        <w:suppressAutoHyphens w:val="0"/>
        <w:spacing w:line="240" w:lineRule="auto"/>
        <w:ind w:leftChars="0" w:left="0" w:firstLineChars="0" w:firstLine="181"/>
        <w:textDirection w:val="lrTb"/>
        <w:textAlignment w:val="auto"/>
        <w:outlineLvl w:val="9"/>
        <w:rPr>
          <w:ins w:id="1054" w:author="Nosofsky, Robert M." w:date="2020-01-19T12:38:00Z"/>
        </w:rPr>
      </w:pPr>
      <w:ins w:id="1055" w:author="Nosofsky, Robert M." w:date="2020-01-19T12:38:00Z">
        <w:r>
          <w:br w:type="page"/>
        </w:r>
      </w:ins>
    </w:p>
    <w:p w14:paraId="25867921" w14:textId="68B076CB" w:rsidR="00EB7842" w:rsidRDefault="00433E04" w:rsidP="001F2BDC">
      <w:pPr>
        <w:ind w:leftChars="0" w:left="0" w:firstLineChars="0" w:firstLine="0"/>
      </w:pPr>
      <w:ins w:id="1056" w:author="Nosofsky, Robert M." w:date="2020-01-19T12:36:00Z">
        <w:r>
          <w:rPr>
            <w:noProof/>
          </w:rPr>
          <w:lastRenderedPageBreak/>
          <w:drawing>
            <wp:anchor distT="0" distB="0" distL="0" distR="0" simplePos="0" relativeHeight="251659264" behindDoc="0" locked="0" layoutInCell="1" allowOverlap="1" wp14:anchorId="407F310E" wp14:editId="24885597">
              <wp:simplePos x="0" y="0"/>
              <wp:positionH relativeFrom="margin">
                <wp:align>left</wp:align>
              </wp:positionH>
              <wp:positionV relativeFrom="paragraph">
                <wp:posOffset>0</wp:posOffset>
              </wp:positionV>
              <wp:extent cx="5325110" cy="3829050"/>
              <wp:effectExtent l="0" t="0" r="889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rcRect b="-4780"/>
                      <a:stretch>
                        <a:fillRect/>
                      </a:stretch>
                    </pic:blipFill>
                    <pic:spPr bwMode="auto">
                      <a:xfrm>
                        <a:off x="0" y="0"/>
                        <a:ext cx="5334029" cy="3835102"/>
                      </a:xfrm>
                      <a:prstGeom prst="rect">
                        <a:avLst/>
                      </a:prstGeom>
                    </pic:spPr>
                  </pic:pic>
                </a:graphicData>
              </a:graphic>
              <wp14:sizeRelH relativeFrom="margin">
                <wp14:pctWidth>0</wp14:pctWidth>
              </wp14:sizeRelH>
              <wp14:sizeRelV relativeFrom="margin">
                <wp14:pctHeight>0</wp14:pctHeight>
              </wp14:sizeRelV>
            </wp:anchor>
          </w:drawing>
        </w:r>
      </w:ins>
    </w:p>
    <w:p w14:paraId="18DF30AD" w14:textId="334B3EAE" w:rsidR="00433E04" w:rsidRDefault="00433E04" w:rsidP="001F2BDC">
      <w:pPr>
        <w:ind w:leftChars="0" w:left="0" w:firstLineChars="0" w:firstLine="0"/>
        <w:rPr>
          <w:ins w:id="1057" w:author="Nosofsky, Robert M." w:date="2020-01-19T12:38:00Z"/>
        </w:rPr>
      </w:pPr>
    </w:p>
    <w:p w14:paraId="712A2D41" w14:textId="0946F29B" w:rsidR="00433E04" w:rsidRDefault="00433E04" w:rsidP="001F2BDC">
      <w:pPr>
        <w:ind w:leftChars="0" w:left="0" w:firstLineChars="0" w:firstLine="0"/>
        <w:rPr>
          <w:ins w:id="1058" w:author="Nosofsky, Robert M." w:date="2020-01-19T12:38:00Z"/>
        </w:rPr>
      </w:pPr>
    </w:p>
    <w:p w14:paraId="72050518" w14:textId="77777777" w:rsidR="00B355FB" w:rsidRDefault="00B355FB" w:rsidP="001F2BDC">
      <w:pPr>
        <w:ind w:leftChars="0" w:left="0" w:firstLineChars="0" w:firstLine="0"/>
        <w:rPr>
          <w:ins w:id="1059" w:author="Nosofsky, Robert M. [2]" w:date="2020-01-20T10:10:00Z"/>
        </w:rPr>
      </w:pPr>
    </w:p>
    <w:p w14:paraId="5BC57BED" w14:textId="77777777" w:rsidR="00B355FB" w:rsidRDefault="00B355FB" w:rsidP="001F2BDC">
      <w:pPr>
        <w:ind w:leftChars="0" w:left="0" w:firstLineChars="0" w:firstLine="0"/>
        <w:rPr>
          <w:ins w:id="1060" w:author="Nosofsky, Robert M. [2]" w:date="2020-01-20T10:10:00Z"/>
        </w:rPr>
      </w:pPr>
    </w:p>
    <w:p w14:paraId="4B27A56F" w14:textId="77777777" w:rsidR="00B355FB" w:rsidRDefault="00B355FB" w:rsidP="001F2BDC">
      <w:pPr>
        <w:ind w:leftChars="0" w:left="0" w:firstLineChars="0" w:firstLine="0"/>
        <w:rPr>
          <w:ins w:id="1061" w:author="Nosofsky, Robert M. [2]" w:date="2020-01-20T10:10:00Z"/>
        </w:rPr>
      </w:pPr>
    </w:p>
    <w:p w14:paraId="36791D90" w14:textId="77777777" w:rsidR="00B355FB" w:rsidRDefault="00B355FB" w:rsidP="001F2BDC">
      <w:pPr>
        <w:ind w:leftChars="0" w:left="0" w:firstLineChars="0" w:firstLine="0"/>
        <w:rPr>
          <w:ins w:id="1062" w:author="Nosofsky, Robert M. [2]" w:date="2020-01-20T10:10:00Z"/>
        </w:rPr>
      </w:pPr>
    </w:p>
    <w:p w14:paraId="6189B175" w14:textId="77777777" w:rsidR="00B355FB" w:rsidRDefault="00B355FB">
      <w:pPr>
        <w:suppressAutoHyphens w:val="0"/>
        <w:spacing w:line="240" w:lineRule="auto"/>
        <w:ind w:leftChars="0" w:left="0" w:firstLineChars="0" w:firstLine="181"/>
        <w:textDirection w:val="lrTb"/>
        <w:textAlignment w:val="auto"/>
        <w:outlineLvl w:val="9"/>
        <w:rPr>
          <w:ins w:id="1063" w:author="Nosofsky, Robert M. [2]" w:date="2020-01-20T10:10:00Z"/>
        </w:rPr>
      </w:pPr>
      <w:ins w:id="1064" w:author="Nosofsky, Robert M. [2]" w:date="2020-01-20T10:10:00Z">
        <w:r>
          <w:br w:type="page"/>
        </w:r>
      </w:ins>
    </w:p>
    <w:p w14:paraId="68070DF2" w14:textId="4BEDBC94" w:rsidR="00B355FB" w:rsidRDefault="00B355FB" w:rsidP="001F2BDC">
      <w:pPr>
        <w:ind w:leftChars="0" w:left="0" w:firstLineChars="0" w:firstLine="0"/>
        <w:rPr>
          <w:ins w:id="1065" w:author="Nosofsky, Robert M. [2]" w:date="2020-01-20T10:10:00Z"/>
        </w:rPr>
      </w:pPr>
      <w:ins w:id="1066" w:author="Nosofsky, Robert M." w:date="2020-01-19T12:38:00Z">
        <w:r>
          <w:rPr>
            <w:noProof/>
          </w:rPr>
          <w:lastRenderedPageBreak/>
          <w:drawing>
            <wp:anchor distT="0" distB="0" distL="0" distR="0" simplePos="0" relativeHeight="251661312" behindDoc="0" locked="0" layoutInCell="1" allowOverlap="1" wp14:anchorId="62716611" wp14:editId="081C73EA">
              <wp:simplePos x="0" y="0"/>
              <wp:positionH relativeFrom="margin">
                <wp:posOffset>28575</wp:posOffset>
              </wp:positionH>
              <wp:positionV relativeFrom="paragraph">
                <wp:posOffset>0</wp:posOffset>
              </wp:positionV>
              <wp:extent cx="5464810" cy="3755390"/>
              <wp:effectExtent l="0" t="0" r="254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bwMode="auto">
                      <a:xfrm>
                        <a:off x="0" y="0"/>
                        <a:ext cx="5464810" cy="3755390"/>
                      </a:xfrm>
                      <a:prstGeom prst="rect">
                        <a:avLst/>
                      </a:prstGeom>
                    </pic:spPr>
                  </pic:pic>
                </a:graphicData>
              </a:graphic>
              <wp14:sizeRelH relativeFrom="margin">
                <wp14:pctWidth>0</wp14:pctWidth>
              </wp14:sizeRelH>
              <wp14:sizeRelV relativeFrom="margin">
                <wp14:pctHeight>0</wp14:pctHeight>
              </wp14:sizeRelV>
            </wp:anchor>
          </w:drawing>
        </w:r>
      </w:ins>
    </w:p>
    <w:p w14:paraId="5137338F" w14:textId="7A684FDB" w:rsidR="00EB7842" w:rsidRDefault="00EB7842" w:rsidP="001F2BDC">
      <w:pPr>
        <w:ind w:leftChars="0" w:left="0" w:firstLineChars="0" w:firstLine="0"/>
        <w:rPr>
          <w:ins w:id="1067" w:author="Nosofsky, Robert M. [2]" w:date="2020-01-20T10:10:00Z"/>
        </w:rPr>
      </w:pPr>
    </w:p>
    <w:p w14:paraId="0ECC7973" w14:textId="57B81E2D" w:rsidR="00B355FB" w:rsidRDefault="00B355FB" w:rsidP="001F2BDC">
      <w:pPr>
        <w:ind w:leftChars="0" w:left="0" w:firstLineChars="0" w:firstLine="0"/>
        <w:rPr>
          <w:ins w:id="1068" w:author="Nosofsky, Robert M. [2]" w:date="2020-01-20T10:10:00Z"/>
        </w:rPr>
      </w:pPr>
    </w:p>
    <w:p w14:paraId="4D6A9AA9" w14:textId="0DBC17F8" w:rsidR="00B355FB" w:rsidRDefault="00B355FB" w:rsidP="001F2BDC">
      <w:pPr>
        <w:ind w:leftChars="0" w:left="0" w:firstLineChars="0" w:firstLine="0"/>
        <w:rPr>
          <w:ins w:id="1069" w:author="Nosofsky, Robert M. [2]" w:date="2020-01-20T10:10:00Z"/>
        </w:rPr>
      </w:pPr>
    </w:p>
    <w:p w14:paraId="03F03F04" w14:textId="32AE3F97" w:rsidR="00B355FB" w:rsidRDefault="00B355FB" w:rsidP="001F2BDC">
      <w:pPr>
        <w:ind w:leftChars="0" w:left="0" w:firstLineChars="0" w:firstLine="0"/>
        <w:rPr>
          <w:ins w:id="1070" w:author="Nosofsky, Robert M. [2]" w:date="2020-01-20T10:10:00Z"/>
        </w:rPr>
      </w:pPr>
    </w:p>
    <w:p w14:paraId="61CA541A" w14:textId="19FAE7D7" w:rsidR="00B355FB" w:rsidRDefault="00B355FB" w:rsidP="001F2BDC">
      <w:pPr>
        <w:ind w:leftChars="0" w:left="0" w:firstLineChars="0" w:firstLine="0"/>
        <w:rPr>
          <w:ins w:id="1071" w:author="Nosofsky, Robert M. [2]" w:date="2020-01-20T10:10:00Z"/>
        </w:rPr>
      </w:pPr>
      <w:ins w:id="1072" w:author="Nosofsky, Robert M. [2]" w:date="2020-01-20T10:10:00Z">
        <w:r>
          <w:rPr>
            <w:noProof/>
          </w:rPr>
          <w:drawing>
            <wp:inline distT="0" distB="0" distL="0" distR="0" wp14:anchorId="361CB3DE" wp14:editId="1635689C">
              <wp:extent cx="2971800" cy="2923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_OBS.png"/>
                      <pic:cNvPicPr/>
                    </pic:nvPicPr>
                    <pic:blipFill>
                      <a:blip r:embed="rId14">
                        <a:extLst>
                          <a:ext uri="{28A0092B-C50C-407E-A947-70E740481C1C}">
                            <a14:useLocalDpi xmlns:a14="http://schemas.microsoft.com/office/drawing/2010/main" val="0"/>
                          </a:ext>
                        </a:extLst>
                      </a:blip>
                      <a:stretch>
                        <a:fillRect/>
                      </a:stretch>
                    </pic:blipFill>
                    <pic:spPr>
                      <a:xfrm>
                        <a:off x="0" y="0"/>
                        <a:ext cx="2971800" cy="2923514"/>
                      </a:xfrm>
                      <a:prstGeom prst="rect">
                        <a:avLst/>
                      </a:prstGeom>
                    </pic:spPr>
                  </pic:pic>
                </a:graphicData>
              </a:graphic>
            </wp:inline>
          </w:drawing>
        </w:r>
      </w:ins>
    </w:p>
    <w:p w14:paraId="499CDB4D" w14:textId="0A6A7198" w:rsidR="00B355FB" w:rsidRDefault="00B355FB" w:rsidP="001F2BDC">
      <w:pPr>
        <w:ind w:leftChars="0" w:left="0" w:firstLineChars="0" w:firstLine="0"/>
        <w:rPr>
          <w:ins w:id="1073" w:author="Nosofsky, Robert M. [2]" w:date="2020-01-20T10:10:00Z"/>
        </w:rPr>
      </w:pPr>
    </w:p>
    <w:p w14:paraId="30948034" w14:textId="7299AD3A" w:rsidR="00B355FB" w:rsidRDefault="00B355FB" w:rsidP="001F2BDC">
      <w:pPr>
        <w:ind w:leftChars="0" w:left="0" w:firstLineChars="0" w:firstLine="0"/>
        <w:rPr>
          <w:ins w:id="1074" w:author="Nosofsky, Robert M. [2]" w:date="2020-01-20T10:11:00Z"/>
        </w:rPr>
      </w:pPr>
    </w:p>
    <w:p w14:paraId="0C9782A2" w14:textId="56BA142D" w:rsidR="00B355FB" w:rsidRDefault="00B355FB" w:rsidP="001F2BDC">
      <w:pPr>
        <w:ind w:leftChars="0" w:left="0" w:firstLineChars="0" w:firstLine="0"/>
        <w:rPr>
          <w:ins w:id="1075" w:author="Nosofsky, Robert M. [2]" w:date="2020-01-20T10:11:00Z"/>
        </w:rPr>
      </w:pPr>
    </w:p>
    <w:p w14:paraId="3BA4DC69" w14:textId="3EA88EB9" w:rsidR="00B355FB" w:rsidRDefault="00B355FB" w:rsidP="001F2BDC">
      <w:pPr>
        <w:ind w:leftChars="0" w:left="0" w:firstLineChars="0" w:firstLine="0"/>
        <w:rPr>
          <w:ins w:id="1076" w:author="Nosofsky, Robert M. [2]" w:date="2020-01-20T10:11:00Z"/>
        </w:rPr>
      </w:pPr>
    </w:p>
    <w:p w14:paraId="63781C3B" w14:textId="54EC122A" w:rsidR="00B355FB" w:rsidRDefault="00B355FB" w:rsidP="001F2BDC">
      <w:pPr>
        <w:ind w:leftChars="0" w:left="0" w:firstLineChars="0" w:firstLine="0"/>
        <w:rPr>
          <w:ins w:id="1077" w:author="Nosofsky, Robert M. [2]" w:date="2020-01-20T10:11:00Z"/>
        </w:rPr>
      </w:pPr>
      <w:ins w:id="1078" w:author="Nosofsky, Robert M. [2]" w:date="2020-01-20T10:11:00Z">
        <w:r>
          <w:rPr>
            <w:noProof/>
          </w:rPr>
          <w:drawing>
            <wp:inline distT="0" distB="0" distL="0" distR="0" wp14:anchorId="5865E7FE" wp14:editId="30487002">
              <wp:extent cx="2971800" cy="2922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t_OBS.png"/>
                      <pic:cNvPicPr/>
                    </pic:nvPicPr>
                    <pic:blipFill>
                      <a:blip r:embed="rId15">
                        <a:extLst>
                          <a:ext uri="{28A0092B-C50C-407E-A947-70E740481C1C}">
                            <a14:useLocalDpi xmlns:a14="http://schemas.microsoft.com/office/drawing/2010/main" val="0"/>
                          </a:ext>
                        </a:extLst>
                      </a:blip>
                      <a:stretch>
                        <a:fillRect/>
                      </a:stretch>
                    </pic:blipFill>
                    <pic:spPr>
                      <a:xfrm>
                        <a:off x="0" y="0"/>
                        <a:ext cx="2971800" cy="2922905"/>
                      </a:xfrm>
                      <a:prstGeom prst="rect">
                        <a:avLst/>
                      </a:prstGeom>
                    </pic:spPr>
                  </pic:pic>
                </a:graphicData>
              </a:graphic>
            </wp:inline>
          </w:drawing>
        </w:r>
      </w:ins>
    </w:p>
    <w:p w14:paraId="7F81B17E" w14:textId="2D831F9E" w:rsidR="00B355FB" w:rsidRDefault="00B355FB" w:rsidP="001F2BDC">
      <w:pPr>
        <w:ind w:leftChars="0" w:left="0" w:firstLineChars="0" w:firstLine="0"/>
        <w:rPr>
          <w:ins w:id="1079" w:author="Nosofsky, Robert M. [2]" w:date="2020-01-20T10:11:00Z"/>
        </w:rPr>
      </w:pPr>
    </w:p>
    <w:p w14:paraId="1A60B928" w14:textId="47D7EB6C" w:rsidR="00B355FB" w:rsidRDefault="00B355FB" w:rsidP="001F2BDC">
      <w:pPr>
        <w:ind w:leftChars="0" w:left="0" w:firstLineChars="0" w:firstLine="0"/>
        <w:rPr>
          <w:ins w:id="1080" w:author="Nosofsky, Robert M. [2]" w:date="2020-01-20T10:11:00Z"/>
        </w:rPr>
      </w:pPr>
    </w:p>
    <w:p w14:paraId="416F6B98" w14:textId="6A7F8C7E" w:rsidR="00B355FB" w:rsidRDefault="00B355FB" w:rsidP="001F2BDC">
      <w:pPr>
        <w:ind w:leftChars="0" w:left="0" w:firstLineChars="0" w:firstLine="0"/>
        <w:rPr>
          <w:ins w:id="1081" w:author="Nosofsky, Robert M. [2]" w:date="2020-01-20T10:11:00Z"/>
        </w:rPr>
      </w:pPr>
      <w:ins w:id="1082" w:author="Nosofsky, Robert M. [2]" w:date="2020-01-20T10:11:00Z">
        <w:r>
          <w:rPr>
            <w:noProof/>
          </w:rPr>
          <w:lastRenderedPageBreak/>
          <w:drawing>
            <wp:inline distT="0" distB="0" distL="0" distR="0" wp14:anchorId="3A3DBBA7" wp14:editId="521F2721">
              <wp:extent cx="2971800" cy="292351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_OBS.png"/>
                      <pic:cNvPicPr/>
                    </pic:nvPicPr>
                    <pic:blipFill>
                      <a:blip r:embed="rId16">
                        <a:extLst>
                          <a:ext uri="{28A0092B-C50C-407E-A947-70E740481C1C}">
                            <a14:useLocalDpi xmlns:a14="http://schemas.microsoft.com/office/drawing/2010/main" val="0"/>
                          </a:ext>
                        </a:extLst>
                      </a:blip>
                      <a:stretch>
                        <a:fillRect/>
                      </a:stretch>
                    </pic:blipFill>
                    <pic:spPr>
                      <a:xfrm>
                        <a:off x="0" y="0"/>
                        <a:ext cx="2971800" cy="2923514"/>
                      </a:xfrm>
                      <a:prstGeom prst="rect">
                        <a:avLst/>
                      </a:prstGeom>
                    </pic:spPr>
                  </pic:pic>
                </a:graphicData>
              </a:graphic>
            </wp:inline>
          </w:drawing>
        </w:r>
      </w:ins>
    </w:p>
    <w:p w14:paraId="5EEF10B2" w14:textId="14606890" w:rsidR="00B355FB" w:rsidRDefault="00B355FB" w:rsidP="001F2BDC">
      <w:pPr>
        <w:ind w:leftChars="0" w:left="0" w:firstLineChars="0" w:firstLine="0"/>
        <w:rPr>
          <w:ins w:id="1083" w:author="Nosofsky, Robert M. [2]" w:date="2020-01-20T10:11:00Z"/>
        </w:rPr>
      </w:pPr>
    </w:p>
    <w:p w14:paraId="5198255E" w14:textId="77777777" w:rsidR="00B355FB" w:rsidRDefault="00B355FB" w:rsidP="001F2BDC">
      <w:pPr>
        <w:ind w:leftChars="0" w:left="0" w:firstLineChars="0" w:firstLine="0"/>
        <w:rPr>
          <w:ins w:id="1084" w:author="Nosofsky, Robert M. [2]" w:date="2020-01-20T10:10:00Z"/>
        </w:rPr>
      </w:pPr>
    </w:p>
    <w:p w14:paraId="46EE2491" w14:textId="102D1148" w:rsidR="00B355FB" w:rsidRDefault="00B355FB" w:rsidP="001F2BDC">
      <w:pPr>
        <w:ind w:leftChars="0" w:left="0" w:firstLineChars="0" w:firstLine="0"/>
        <w:rPr>
          <w:ins w:id="1085" w:author="Nosofsky, Robert M. [2]" w:date="2020-01-20T10:12:00Z"/>
        </w:rPr>
      </w:pPr>
      <w:ins w:id="1086" w:author="Nosofsky, Robert M. [2]" w:date="2020-01-20T10:11:00Z">
        <w:r>
          <w:t>’</w:t>
        </w:r>
      </w:ins>
    </w:p>
    <w:p w14:paraId="2BFCA709" w14:textId="16A0E0BC" w:rsidR="00B355FB" w:rsidRDefault="00B355FB" w:rsidP="001F2BDC">
      <w:pPr>
        <w:ind w:leftChars="0" w:left="0" w:firstLineChars="0" w:firstLine="0"/>
        <w:rPr>
          <w:ins w:id="1087" w:author="Nosofsky, Robert M. [2]" w:date="2020-01-20T10:12:00Z"/>
        </w:rPr>
      </w:pPr>
    </w:p>
    <w:p w14:paraId="34DA4551" w14:textId="29A4562F" w:rsidR="00B355FB" w:rsidRDefault="00B355FB" w:rsidP="001F2BDC">
      <w:pPr>
        <w:ind w:leftChars="0" w:left="0" w:firstLineChars="0" w:firstLine="0"/>
        <w:rPr>
          <w:ins w:id="1088" w:author="Nosofsky, Robert M. [2]" w:date="2020-01-20T10:12:00Z"/>
        </w:rPr>
      </w:pPr>
      <w:ins w:id="1089" w:author="Nosofsky, Robert M. [2]" w:date="2020-01-20T10:12:00Z">
        <w:r>
          <w:rPr>
            <w:noProof/>
          </w:rPr>
          <w:drawing>
            <wp:inline distT="0" distB="0" distL="0" distR="0" wp14:anchorId="0DB3AE91" wp14:editId="11A60897">
              <wp:extent cx="2971800" cy="292351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t_OBS.png"/>
                      <pic:cNvPicPr/>
                    </pic:nvPicPr>
                    <pic:blipFill>
                      <a:blip r:embed="rId17">
                        <a:extLst>
                          <a:ext uri="{28A0092B-C50C-407E-A947-70E740481C1C}">
                            <a14:useLocalDpi xmlns:a14="http://schemas.microsoft.com/office/drawing/2010/main" val="0"/>
                          </a:ext>
                        </a:extLst>
                      </a:blip>
                      <a:stretch>
                        <a:fillRect/>
                      </a:stretch>
                    </pic:blipFill>
                    <pic:spPr>
                      <a:xfrm>
                        <a:off x="0" y="0"/>
                        <a:ext cx="2971800" cy="2923514"/>
                      </a:xfrm>
                      <a:prstGeom prst="rect">
                        <a:avLst/>
                      </a:prstGeom>
                    </pic:spPr>
                  </pic:pic>
                </a:graphicData>
              </a:graphic>
            </wp:inline>
          </w:drawing>
        </w:r>
      </w:ins>
    </w:p>
    <w:p w14:paraId="208B0DF0" w14:textId="2F4C666B" w:rsidR="00B355FB" w:rsidRDefault="00B355FB" w:rsidP="001F2BDC">
      <w:pPr>
        <w:ind w:leftChars="0" w:left="0" w:firstLineChars="0" w:firstLine="0"/>
        <w:rPr>
          <w:ins w:id="1090" w:author="Nosofsky, Robert M. [2]" w:date="2020-01-20T10:12:00Z"/>
        </w:rPr>
      </w:pPr>
    </w:p>
    <w:p w14:paraId="2101F1D6" w14:textId="77777777" w:rsidR="00B355FB" w:rsidRDefault="00B355FB" w:rsidP="001F2BDC">
      <w:pPr>
        <w:ind w:leftChars="0" w:left="0" w:firstLineChars="0" w:firstLine="0"/>
      </w:pPr>
    </w:p>
    <w:sectPr w:rsidR="00B355FB">
      <w:type w:val="continuous"/>
      <w:pgSz w:w="12240" w:h="15840"/>
      <w:pgMar w:top="1440" w:right="1080" w:bottom="1080" w:left="1080" w:header="720" w:footer="720" w:gutter="0"/>
      <w:cols w:num="2" w:space="720" w:equalWidth="0">
        <w:col w:w="4860" w:space="360"/>
        <w:col w:w="486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sofsky, Robert M." w:date="2020-01-18T18:18:00Z" w:initials="NRM">
    <w:p w14:paraId="1D8D6C00" w14:textId="77777777" w:rsidR="004C1F91" w:rsidRDefault="004C1F91">
      <w:pPr>
        <w:pStyle w:val="CommentText"/>
        <w:ind w:left="0" w:hanging="2"/>
      </w:pPr>
      <w:r>
        <w:rPr>
          <w:rStyle w:val="CommentReference"/>
        </w:rPr>
        <w:annotationRef/>
      </w:r>
      <w:r>
        <w:t xml:space="preserve">We will be deleting all of these author listings from the paper submission, because the rule is that the paper has to be anonymous.  That will give us extra space! </w:t>
      </w:r>
    </w:p>
  </w:comment>
  <w:comment w:id="147" w:author="Nosofsky, Robert M." w:date="2020-01-18T18:56:00Z" w:initials="NRM">
    <w:p w14:paraId="7DCB9CEB" w14:textId="1A301B82" w:rsidR="00C93062" w:rsidRDefault="00C93062">
      <w:pPr>
        <w:pStyle w:val="CommentText"/>
        <w:ind w:left="0" w:hanging="2"/>
      </w:pPr>
      <w:r>
        <w:rPr>
          <w:rStyle w:val="CommentReference"/>
        </w:rPr>
        <w:annotationRef/>
      </w:r>
      <w:r>
        <w:t>We need to state the sizes of the complete set of items from which CM and VM items were selected;  I took my best</w:t>
      </w:r>
      <w:r w:rsidR="00EC5AC6">
        <w:t xml:space="preserve"> </w:t>
      </w:r>
      <w:r>
        <w:t xml:space="preserve"> guess</w:t>
      </w:r>
      <w:r w:rsidR="00EC5AC6">
        <w:t xml:space="preserve"> regarding these sizes</w:t>
      </w:r>
      <w:r>
        <w:t xml:space="preserve"> in this provisional edit.</w:t>
      </w:r>
    </w:p>
  </w:comment>
  <w:comment w:id="297" w:author="Nosofsky, Robert M." w:date="2020-01-18T19:20:00Z" w:initials="NRM">
    <w:p w14:paraId="4B893F4A" w14:textId="4CE81A98" w:rsidR="00892430" w:rsidRDefault="00892430">
      <w:pPr>
        <w:pStyle w:val="CommentText"/>
        <w:ind w:left="0" w:hanging="2"/>
      </w:pPr>
      <w:r>
        <w:rPr>
          <w:rStyle w:val="CommentReference"/>
        </w:rPr>
        <w:annotationRef/>
      </w:r>
      <w:r>
        <w:t>I am not sure what this sentence was intended to convey, so cannot suggest any edits right now.</w:t>
      </w:r>
      <w:r w:rsidR="003D1BCE">
        <w:t xml:space="preserve">  Probably best to just delete it?</w:t>
      </w:r>
    </w:p>
  </w:comment>
  <w:comment w:id="422" w:author="Nosofsky, Robert M. [2]" w:date="2020-01-20T10:44:00Z" w:initials="NRM">
    <w:p w14:paraId="6841FDA3" w14:textId="4D96F4EC" w:rsidR="00B23A40" w:rsidRDefault="00B23A40">
      <w:pPr>
        <w:pStyle w:val="CommentText"/>
        <w:ind w:left="0" w:hanging="2"/>
      </w:pPr>
      <w:r>
        <w:rPr>
          <w:rStyle w:val="CommentReference"/>
        </w:rPr>
        <w:annotationRef/>
      </w:r>
      <w:r w:rsidR="00A930F2">
        <w:t>Perhaps</w:t>
      </w:r>
      <w:r>
        <w:t xml:space="preserve"> we should delete this paragraph and discuss the issues in the Discussion.   I was thinking it might be good to</w:t>
      </w:r>
      <w:r w:rsidR="00A930F2">
        <w:t xml:space="preserve"> include it to</w:t>
      </w:r>
      <w:r>
        <w:t xml:space="preserve"> better motivate our Experiment 2 and was trying to find some way to do so.</w:t>
      </w:r>
      <w:r w:rsidR="00A930F2">
        <w:t xml:space="preserve">  But I admit it </w:t>
      </w:r>
      <w:r w:rsidR="00E83FA4">
        <w:t>is redundant with what comes later.</w:t>
      </w:r>
    </w:p>
  </w:comment>
  <w:comment w:id="375" w:author="Nosofsky, Robert M." w:date="2020-01-18T19:34:00Z" w:initials="NRM">
    <w:p w14:paraId="7F5125A3" w14:textId="48AA7A1B" w:rsidR="003D1BCE" w:rsidRDefault="003D1BCE">
      <w:pPr>
        <w:pStyle w:val="CommentText"/>
        <w:ind w:left="0" w:hanging="2"/>
      </w:pPr>
      <w:r>
        <w:rPr>
          <w:rStyle w:val="CommentReference"/>
        </w:rPr>
        <w:annotationRef/>
      </w:r>
      <w:r>
        <w:t>We really need some motivation for</w:t>
      </w:r>
      <w:r w:rsidR="00E83FA4">
        <w:t xml:space="preserve"> Exp. 2 before launching into the methods and results</w:t>
      </w:r>
      <w:r>
        <w:t>.</w:t>
      </w:r>
    </w:p>
  </w:comment>
  <w:comment w:id="503" w:author="Nosofsky, Robert M. [2]" w:date="2020-01-20T10:48:00Z" w:initials="NRM">
    <w:p w14:paraId="3DB9DE22" w14:textId="265E5A30" w:rsidR="00B23A40" w:rsidRDefault="00B23A40">
      <w:pPr>
        <w:pStyle w:val="CommentText"/>
        <w:ind w:left="0" w:hanging="2"/>
      </w:pPr>
      <w:r>
        <w:rPr>
          <w:rStyle w:val="CommentReference"/>
        </w:rPr>
        <w:annotationRef/>
      </w:r>
      <w:r w:rsidR="001925EF">
        <w:t>I have forgotten which frequency assignment we used in Exp. 1 and which was the new one in Exp. 2 and have taken my best guess.</w:t>
      </w:r>
      <w:r>
        <w:t xml:space="preserve">  </w:t>
      </w:r>
    </w:p>
  </w:comment>
  <w:comment w:id="520" w:author="Nosofsky, Robert M. [2]" w:date="2020-01-20T13:08:00Z" w:initials="NRM">
    <w:p w14:paraId="357B738F" w14:textId="3B9DFCC4" w:rsidR="001925EF" w:rsidRDefault="001925EF">
      <w:pPr>
        <w:pStyle w:val="CommentText"/>
        <w:ind w:left="0" w:hanging="2"/>
      </w:pPr>
      <w:r>
        <w:rPr>
          <w:rStyle w:val="CommentReference"/>
        </w:rPr>
        <w:annotationRef/>
      </w:r>
      <w:r>
        <w:t>Not sure we should include this sentence; the same is true of VM, so what is new?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8D6C00" w15:done="0"/>
  <w15:commentEx w15:paraId="7DCB9CEB" w15:done="0"/>
  <w15:commentEx w15:paraId="4B893F4A" w15:done="0"/>
  <w15:commentEx w15:paraId="6841FDA3" w15:done="0"/>
  <w15:commentEx w15:paraId="7F5125A3" w15:done="0"/>
  <w15:commentEx w15:paraId="3DB9DE22" w15:done="0"/>
  <w15:commentEx w15:paraId="357B73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8D6C00" w16cid:durableId="21D143E1"/>
  <w16cid:commentId w16cid:paraId="7DCB9CEB" w16cid:durableId="21D143E2"/>
  <w16cid:commentId w16cid:paraId="4B893F4A" w16cid:durableId="21D143E3"/>
  <w16cid:commentId w16cid:paraId="6841FDA3" w16cid:durableId="21D143E4"/>
  <w16cid:commentId w16cid:paraId="7F5125A3" w16cid:durableId="21D143E5"/>
  <w16cid:commentId w16cid:paraId="3DB9DE22" w16cid:durableId="21D143E6"/>
  <w16cid:commentId w16cid:paraId="357B738F" w16cid:durableId="21D143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00000003" w:usb1="00000000" w:usb2="00000000" w:usb3="00000000" w:csb0="00000007" w:csb1="00000000"/>
  </w:font>
  <w:font w:name="Palatino">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sofsky, Robert M.">
    <w15:presenceInfo w15:providerId="AD" w15:userId="S-1-5-21-1085031214-1292428093-527237240-189930"/>
  </w15:person>
  <w15:person w15:author="Shiffrin, Richard M.">
    <w15:presenceInfo w15:providerId="None" w15:userId="Shiffrin, Richard M."/>
  </w15:person>
  <w15:person w15:author="Nosofsky, Robert M. [2]">
    <w15:presenceInfo w15:providerId="None" w15:userId="Nosofsky, Robert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207"/>
    <w:rsid w:val="0003698E"/>
    <w:rsid w:val="000731EA"/>
    <w:rsid w:val="00101B96"/>
    <w:rsid w:val="00134D2D"/>
    <w:rsid w:val="001925EF"/>
    <w:rsid w:val="001F2BDC"/>
    <w:rsid w:val="001F71D0"/>
    <w:rsid w:val="00222528"/>
    <w:rsid w:val="003449B0"/>
    <w:rsid w:val="00383FBB"/>
    <w:rsid w:val="00396FC0"/>
    <w:rsid w:val="003D1BCE"/>
    <w:rsid w:val="003F0668"/>
    <w:rsid w:val="00433E04"/>
    <w:rsid w:val="00463D16"/>
    <w:rsid w:val="00490D18"/>
    <w:rsid w:val="004C1F91"/>
    <w:rsid w:val="004D2591"/>
    <w:rsid w:val="004E56AA"/>
    <w:rsid w:val="00507604"/>
    <w:rsid w:val="00526B15"/>
    <w:rsid w:val="005D1C50"/>
    <w:rsid w:val="005F253E"/>
    <w:rsid w:val="006007A1"/>
    <w:rsid w:val="00632207"/>
    <w:rsid w:val="00632E8C"/>
    <w:rsid w:val="006557BA"/>
    <w:rsid w:val="006558A4"/>
    <w:rsid w:val="006715AF"/>
    <w:rsid w:val="006868E7"/>
    <w:rsid w:val="006D0E33"/>
    <w:rsid w:val="007006F8"/>
    <w:rsid w:val="00707FD5"/>
    <w:rsid w:val="0072602D"/>
    <w:rsid w:val="00751FEB"/>
    <w:rsid w:val="00754958"/>
    <w:rsid w:val="007804E2"/>
    <w:rsid w:val="00794337"/>
    <w:rsid w:val="007A453E"/>
    <w:rsid w:val="008252FC"/>
    <w:rsid w:val="00833E23"/>
    <w:rsid w:val="008378B4"/>
    <w:rsid w:val="00851F90"/>
    <w:rsid w:val="00892430"/>
    <w:rsid w:val="008B3871"/>
    <w:rsid w:val="00952807"/>
    <w:rsid w:val="00973082"/>
    <w:rsid w:val="0098379B"/>
    <w:rsid w:val="00993599"/>
    <w:rsid w:val="009A1C3C"/>
    <w:rsid w:val="009A1C42"/>
    <w:rsid w:val="009B2AAC"/>
    <w:rsid w:val="009E0827"/>
    <w:rsid w:val="00A03915"/>
    <w:rsid w:val="00A20E57"/>
    <w:rsid w:val="00A623A0"/>
    <w:rsid w:val="00A930F2"/>
    <w:rsid w:val="00AB6A45"/>
    <w:rsid w:val="00AF2D86"/>
    <w:rsid w:val="00B23A40"/>
    <w:rsid w:val="00B355FB"/>
    <w:rsid w:val="00B42815"/>
    <w:rsid w:val="00B52036"/>
    <w:rsid w:val="00BD0551"/>
    <w:rsid w:val="00C00B31"/>
    <w:rsid w:val="00C27157"/>
    <w:rsid w:val="00C55215"/>
    <w:rsid w:val="00C667AE"/>
    <w:rsid w:val="00C93062"/>
    <w:rsid w:val="00CD4B3B"/>
    <w:rsid w:val="00CF213C"/>
    <w:rsid w:val="00DB4EC0"/>
    <w:rsid w:val="00DC0EFD"/>
    <w:rsid w:val="00DD195A"/>
    <w:rsid w:val="00E16FCA"/>
    <w:rsid w:val="00E46B84"/>
    <w:rsid w:val="00E83FA4"/>
    <w:rsid w:val="00EA1FD2"/>
    <w:rsid w:val="00EB7842"/>
    <w:rsid w:val="00EC30A3"/>
    <w:rsid w:val="00EC5AC6"/>
    <w:rsid w:val="00EF3C05"/>
    <w:rsid w:val="00EF6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F5A4"/>
  <w15:docId w15:val="{07C01975-7480-E247-9252-4AD7A22F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pPr>
        <w:ind w:firstLine="18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SectionStart"/>
    <w:next w:val="NormalSectionStart"/>
    <w:uiPriority w:val="9"/>
    <w:qFormat/>
    <w:pPr>
      <w:keepNext/>
      <w:spacing w:before="200" w:after="60"/>
      <w:jc w:val="center"/>
    </w:pPr>
    <w:rPr>
      <w:b/>
      <w:sz w:val="24"/>
    </w:rPr>
  </w:style>
  <w:style w:type="paragraph" w:styleId="Heading2">
    <w:name w:val="heading 2"/>
    <w:basedOn w:val="NormalSectionStart"/>
    <w:next w:val="NormalSectionStart"/>
    <w:uiPriority w:val="9"/>
    <w:unhideWhenUsed/>
    <w:qFormat/>
    <w:pPr>
      <w:keepNext/>
      <w:spacing w:before="200" w:after="60"/>
      <w:jc w:val="left"/>
      <w:outlineLvl w:val="1"/>
    </w:pPr>
    <w:rPr>
      <w:b/>
      <w:sz w:val="22"/>
    </w:rPr>
  </w:style>
  <w:style w:type="paragraph" w:styleId="Heading3">
    <w:name w:val="heading 3"/>
    <w:basedOn w:val="NormalSectionStart"/>
    <w:next w:val="Normal"/>
    <w:uiPriority w:val="9"/>
    <w:semiHidden/>
    <w:unhideWhenUsed/>
    <w:qFormat/>
    <w:pPr>
      <w:keepNext/>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SectionStart"/>
    <w:next w:val="Authorname"/>
    <w:uiPriority w:val="10"/>
    <w:qFormat/>
    <w:pPr>
      <w:jc w:val="center"/>
    </w:pPr>
    <w:rPr>
      <w:b/>
      <w:kern w:val="28"/>
      <w:sz w:val="28"/>
    </w:rPr>
  </w:style>
  <w:style w:type="paragraph" w:customStyle="1" w:styleId="NormalSectionStart">
    <w:name w:val="Normal Section Start"/>
    <w:basedOn w:val="Normal"/>
    <w:next w:val="Normal"/>
    <w:pPr>
      <w:ind w:firstLine="0"/>
    </w:p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rPr>
      <w:sz w:val="18"/>
    </w:rPr>
  </w:style>
  <w:style w:type="character" w:styleId="FootnoteReference">
    <w:name w:val="footnote reference"/>
    <w:rPr>
      <w:w w:val="100"/>
      <w:position w:val="-1"/>
      <w:effect w:val="none"/>
      <w:vertAlign w:val="superscript"/>
      <w:cs w:val="0"/>
      <w:em w:val="none"/>
    </w:rPr>
  </w:style>
  <w:style w:type="paragraph" w:customStyle="1" w:styleId="Figure">
    <w:name w:val="Figure"/>
    <w:basedOn w:val="NormalSectionStart"/>
    <w:pPr>
      <w:ind w:firstLine="187"/>
      <w:jc w:val="center"/>
    </w:pPr>
  </w:style>
  <w:style w:type="paragraph" w:customStyle="1" w:styleId="NormalHeading3">
    <w:name w:val="Normal Heading 3"/>
    <w:basedOn w:val="NormalSectionStart"/>
    <w:next w:val="Normal"/>
    <w:pPr>
      <w:spacing w:before="240"/>
    </w:pPr>
  </w:style>
  <w:style w:type="paragraph" w:customStyle="1" w:styleId="TableContent">
    <w:name w:val="Table Content"/>
    <w:basedOn w:val="NormalSectionStart"/>
  </w:style>
  <w:style w:type="paragraph" w:customStyle="1" w:styleId="Reference">
    <w:name w:val="Reference"/>
    <w:basedOn w:val="Normal"/>
    <w:pPr>
      <w:ind w:left="181" w:hanging="181"/>
    </w:p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paragraph" w:customStyle="1" w:styleId="Abstracttext">
    <w:name w:val="Abstract text"/>
    <w:basedOn w:val="NormalSectionStart"/>
    <w:pPr>
      <w:spacing w:line="200" w:lineRule="atLeas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pPr>
    <w:rPr>
      <w:b/>
      <w:sz w:val="22"/>
    </w:rPr>
  </w:style>
  <w:style w:type="paragraph" w:customStyle="1" w:styleId="Affiliation">
    <w:name w:val="Affiliation"/>
    <w:basedOn w:val="NormalSectionStart"/>
    <w:pPr>
      <w:jc w:val="center"/>
    </w:pPr>
  </w:style>
  <w:style w:type="paragraph" w:styleId="Caption">
    <w:name w:val="caption"/>
    <w:basedOn w:val="NormalSectionStart"/>
    <w:next w:val="NormalSectionStart"/>
    <w:pPr>
      <w:jc w:val="center"/>
    </w:pPr>
  </w:style>
  <w:style w:type="character" w:customStyle="1" w:styleId="apple-converted-space">
    <w:name w:val="apple-converted-space"/>
    <w:rPr>
      <w:w w:val="100"/>
      <w:position w:val="-1"/>
      <w:effect w:val="none"/>
      <w:vertAlign w:val="baseline"/>
      <w:cs w:val="0"/>
      <w:em w:val="none"/>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style>
  <w:style w:type="character" w:customStyle="1" w:styleId="CommentTextChar">
    <w:name w:val="Comment Text Char"/>
    <w:rPr>
      <w:rFonts w:ascii="Times New Roman" w:hAnsi="Times New Roman"/>
      <w:w w:val="100"/>
      <w:position w:val="-1"/>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rFonts w:ascii="Times New Roman" w:hAnsi="Times New Roman"/>
      <w:b/>
      <w:bCs/>
      <w:w w:val="100"/>
      <w:position w:val="-1"/>
      <w:effect w:val="none"/>
      <w:vertAlign w:val="baseline"/>
      <w:cs w:val="0"/>
      <w:em w:val="none"/>
    </w:rPr>
  </w:style>
  <w:style w:type="paragraph" w:customStyle="1" w:styleId="MediumList2-Accent21">
    <w:name w:val="Medium List 2 - Accent 21"/>
    <w:pPr>
      <w:suppressAutoHyphens/>
      <w:spacing w:line="1" w:lineRule="atLeast"/>
      <w:ind w:leftChars="-1" w:left="-1" w:hangingChars="1" w:hanging="1"/>
      <w:textDirection w:val="btLr"/>
      <w:textAlignment w:val="top"/>
      <w:outlineLvl w:val="0"/>
    </w:pPr>
    <w:rPr>
      <w:position w:val="-1"/>
      <w:lang w:eastAsia="en-US"/>
    </w:rPr>
  </w:style>
  <w:style w:type="character" w:styleId="FollowedHyperlink">
    <w:name w:val="FollowedHyperlink"/>
    <w:qFormat/>
    <w:rPr>
      <w:color w:val="800080"/>
      <w:w w:val="100"/>
      <w:position w:val="-1"/>
      <w:u w:val="single"/>
      <w:effect w:val="none"/>
      <w:vertAlign w:val="baseline"/>
      <w:cs w:val="0"/>
      <w:em w:val="none"/>
    </w:rPr>
  </w:style>
  <w:style w:type="paragraph" w:styleId="NormalWeb">
    <w:name w:val="Normal (Web)"/>
    <w:basedOn w:val="Normal"/>
    <w:qFormat/>
    <w:pPr>
      <w:spacing w:before="100" w:beforeAutospacing="1" w:after="100" w:afterAutospacing="1"/>
      <w:ind w:firstLine="0"/>
      <w:jc w:val="left"/>
    </w:pPr>
    <w:rPr>
      <w:rFonts w:ascii="Times" w:eastAsia="MS Mincho" w:hAnsi="Time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655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8479">
      <w:bodyDiv w:val="1"/>
      <w:marLeft w:val="0"/>
      <w:marRight w:val="0"/>
      <w:marTop w:val="0"/>
      <w:marBottom w:val="0"/>
      <w:divBdr>
        <w:top w:val="none" w:sz="0" w:space="0" w:color="auto"/>
        <w:left w:val="none" w:sz="0" w:space="0" w:color="auto"/>
        <w:bottom w:val="none" w:sz="0" w:space="0" w:color="auto"/>
        <w:right w:val="none" w:sz="0" w:space="0" w:color="auto"/>
      </w:divBdr>
    </w:div>
    <w:div w:id="235090388">
      <w:bodyDiv w:val="1"/>
      <w:marLeft w:val="0"/>
      <w:marRight w:val="0"/>
      <w:marTop w:val="0"/>
      <w:marBottom w:val="0"/>
      <w:divBdr>
        <w:top w:val="none" w:sz="0" w:space="0" w:color="auto"/>
        <w:left w:val="none" w:sz="0" w:space="0" w:color="auto"/>
        <w:bottom w:val="none" w:sz="0" w:space="0" w:color="auto"/>
        <w:right w:val="none" w:sz="0" w:space="0" w:color="auto"/>
      </w:divBdr>
    </w:div>
    <w:div w:id="540289991">
      <w:bodyDiv w:val="1"/>
      <w:marLeft w:val="0"/>
      <w:marRight w:val="0"/>
      <w:marTop w:val="0"/>
      <w:marBottom w:val="0"/>
      <w:divBdr>
        <w:top w:val="none" w:sz="0" w:space="0" w:color="auto"/>
        <w:left w:val="none" w:sz="0" w:space="0" w:color="auto"/>
        <w:bottom w:val="none" w:sz="0" w:space="0" w:color="auto"/>
        <w:right w:val="none" w:sz="0" w:space="0" w:color="auto"/>
      </w:divBdr>
    </w:div>
    <w:div w:id="810753506">
      <w:bodyDiv w:val="1"/>
      <w:marLeft w:val="0"/>
      <w:marRight w:val="0"/>
      <w:marTop w:val="0"/>
      <w:marBottom w:val="0"/>
      <w:divBdr>
        <w:top w:val="none" w:sz="0" w:space="0" w:color="auto"/>
        <w:left w:val="none" w:sz="0" w:space="0" w:color="auto"/>
        <w:bottom w:val="none" w:sz="0" w:space="0" w:color="auto"/>
        <w:right w:val="none" w:sz="0" w:space="0" w:color="auto"/>
      </w:divBdr>
    </w:div>
    <w:div w:id="1213273265">
      <w:bodyDiv w:val="1"/>
      <w:marLeft w:val="0"/>
      <w:marRight w:val="0"/>
      <w:marTop w:val="0"/>
      <w:marBottom w:val="0"/>
      <w:divBdr>
        <w:top w:val="none" w:sz="0" w:space="0" w:color="auto"/>
        <w:left w:val="none" w:sz="0" w:space="0" w:color="auto"/>
        <w:bottom w:val="none" w:sz="0" w:space="0" w:color="auto"/>
        <w:right w:val="none" w:sz="0" w:space="0" w:color="auto"/>
      </w:divBdr>
    </w:div>
    <w:div w:id="1281494185">
      <w:bodyDiv w:val="1"/>
      <w:marLeft w:val="0"/>
      <w:marRight w:val="0"/>
      <w:marTop w:val="0"/>
      <w:marBottom w:val="0"/>
      <w:divBdr>
        <w:top w:val="none" w:sz="0" w:space="0" w:color="auto"/>
        <w:left w:val="none" w:sz="0" w:space="0" w:color="auto"/>
        <w:bottom w:val="none" w:sz="0" w:space="0" w:color="auto"/>
        <w:right w:val="none" w:sz="0" w:space="0" w:color="auto"/>
      </w:divBdr>
    </w:div>
    <w:div w:id="1904025963">
      <w:bodyDiv w:val="1"/>
      <w:marLeft w:val="0"/>
      <w:marRight w:val="0"/>
      <w:marTop w:val="0"/>
      <w:marBottom w:val="0"/>
      <w:divBdr>
        <w:top w:val="none" w:sz="0" w:space="0" w:color="auto"/>
        <w:left w:val="none" w:sz="0" w:space="0" w:color="auto"/>
        <w:bottom w:val="none" w:sz="0" w:space="0" w:color="auto"/>
        <w:right w:val="none" w:sz="0" w:space="0" w:color="auto"/>
      </w:divBdr>
    </w:div>
    <w:div w:id="2084450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www.cogs.indiana.edu/nosofsky/pubs/nosofsky_cox_cao_shiffrin_2014.pdf" TargetMode="External"/><Relationship Id="rId5" Type="http://schemas.openxmlformats.org/officeDocument/2006/relationships/comments" Target="comments.xml"/><Relationship Id="rId15" Type="http://schemas.openxmlformats.org/officeDocument/2006/relationships/image" Target="media/image6.png"/><Relationship Id="rId10" Type="http://schemas.openxmlformats.org/officeDocument/2006/relationships/hyperlink" Target="http://www.cogs.indiana.edu/nosofsky/pubs/nosofsky_cao_cox_shiffrin_2014.pdf"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zXY170jI2LdJPTypRy2xZME4sw==">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6216</Words>
  <Characters>35437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Nosofsky, Robert M.</dc:creator>
  <cp:lastModifiedBy>Shiffrin, Richard M.</cp:lastModifiedBy>
  <cp:revision>3</cp:revision>
  <cp:lastPrinted>2020-01-19T17:47:00Z</cp:lastPrinted>
  <dcterms:created xsi:type="dcterms:W3CDTF">2020-01-21T19:49:00Z</dcterms:created>
  <dcterms:modified xsi:type="dcterms:W3CDTF">2020-01-21T19:53:00Z</dcterms:modified>
</cp:coreProperties>
</file>