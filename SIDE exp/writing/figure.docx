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CFD2" w14:textId="77777777" w:rsidR="0023202A" w:rsidRDefault="0023202A">
      <w:r>
        <w:rPr>
          <w:noProof/>
        </w:rPr>
        <w:drawing>
          <wp:inline distT="0" distB="0" distL="0" distR="0" wp14:anchorId="6E5FBF2B" wp14:editId="6A35C576">
            <wp:extent cx="2971800" cy="443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gsci_Fig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86B2" w14:textId="77777777" w:rsidR="0023202A" w:rsidRDefault="0023202A">
      <w:r>
        <w:br w:type="page"/>
      </w:r>
    </w:p>
    <w:p w14:paraId="608FE4EC" w14:textId="77777777" w:rsidR="0023202A" w:rsidRDefault="0023202A">
      <w:ins w:id="0" w:author="Nosofsky, Robert M." w:date="2020-01-20T10:10:00Z">
        <w:r>
          <w:rPr>
            <w:noProof/>
          </w:rPr>
          <w:lastRenderedPageBreak/>
          <w:drawing>
            <wp:inline distT="0" distB="0" distL="0" distR="0" wp14:anchorId="2AA6E7F7" wp14:editId="601DB84F">
              <wp:extent cx="2971800" cy="2923514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rt_OBS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1800" cy="29235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" w:author="Nosofsky, Robert M." w:date="2020-01-20T10:11:00Z">
        <w:r>
          <w:rPr>
            <w:noProof/>
          </w:rPr>
          <w:drawing>
            <wp:inline distT="0" distB="0" distL="0" distR="0" wp14:anchorId="0B41C6FE" wp14:editId="757BB232">
              <wp:extent cx="2971800" cy="2922905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t_OBS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1800" cy="2922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5C7325" w14:textId="113F195A" w:rsidR="0023202A" w:rsidRDefault="0023202A">
      <w:ins w:id="2" w:author="Nosofsky, Robert M." w:date="2020-01-20T10:11:00Z">
        <w:r>
          <w:rPr>
            <w:noProof/>
          </w:rPr>
          <w:drawing>
            <wp:inline distT="0" distB="0" distL="0" distR="0" wp14:anchorId="4CBCF0F6" wp14:editId="0774EA48">
              <wp:extent cx="2971800" cy="2923514"/>
              <wp:effectExtent l="0" t="0" r="0" b="0"/>
              <wp:docPr id="53" name="Picture 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rt_OBS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1800" cy="29235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3" w:name="_GoBack"/>
      <w:ins w:id="4" w:author="Nosofsky, Robert M." w:date="2020-01-20T10:12:00Z">
        <w:r>
          <w:rPr>
            <w:noProof/>
          </w:rPr>
          <w:drawing>
            <wp:inline distT="0" distB="0" distL="0" distR="0" wp14:anchorId="3CBC4911" wp14:editId="1E4BF3EF">
              <wp:extent cx="2971800" cy="2923514"/>
              <wp:effectExtent l="0" t="0" r="0" b="0"/>
              <wp:docPr id="54" name="Picture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rt_OBS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1800" cy="29235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3"/>
      <w:r>
        <w:br w:type="page"/>
      </w:r>
    </w:p>
    <w:p w14:paraId="327077EE" w14:textId="6F581CF9" w:rsidR="008F7E1A" w:rsidRDefault="0023202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CDE700" wp14:editId="08928365">
            <wp:simplePos x="0" y="0"/>
            <wp:positionH relativeFrom="column">
              <wp:posOffset>0</wp:posOffset>
            </wp:positionH>
            <wp:positionV relativeFrom="paragraph">
              <wp:posOffset>4332524</wp:posOffset>
            </wp:positionV>
            <wp:extent cx="3131820" cy="389480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" r="5804"/>
                    <a:stretch/>
                  </pic:blipFill>
                  <pic:spPr bwMode="auto">
                    <a:xfrm>
                      <a:off x="0" y="0"/>
                      <a:ext cx="3131820" cy="3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ins w:id="5" w:author="Lea Lai" w:date="2020-01-21T15:04:00Z">
        <w:r>
          <w:rPr>
            <w:noProof/>
          </w:rPr>
          <w:drawing>
            <wp:anchor distT="0" distB="0" distL="0" distR="0" simplePos="0" relativeHeight="251661312" behindDoc="0" locked="0" layoutInCell="1" allowOverlap="1" wp14:anchorId="077B3B66" wp14:editId="1CFDD32E">
              <wp:simplePos x="0" y="0"/>
              <wp:positionH relativeFrom="margin">
                <wp:posOffset>-1174</wp:posOffset>
              </wp:positionH>
              <wp:positionV relativeFrom="paragraph">
                <wp:posOffset>2466975</wp:posOffset>
              </wp:positionV>
              <wp:extent cx="3093720" cy="2125980"/>
              <wp:effectExtent l="0" t="0" r="0" b="7620"/>
              <wp:wrapSquare wrapText="largest"/>
              <wp:docPr id="8" name="Imag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93720" cy="2125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6" w:author="Lea Lai" w:date="2020-01-21T15:01:00Z">
        <w:r>
          <w:rPr>
            <w:noProof/>
          </w:rPr>
          <w:drawing>
            <wp:anchor distT="0" distB="0" distL="0" distR="0" simplePos="0" relativeHeight="251659264" behindDoc="0" locked="0" layoutInCell="1" allowOverlap="1" wp14:anchorId="37586E53" wp14:editId="2D336296">
              <wp:simplePos x="0" y="0"/>
              <wp:positionH relativeFrom="margin">
                <wp:align>left</wp:align>
              </wp:positionH>
              <wp:positionV relativeFrom="paragraph">
                <wp:posOffset>285115</wp:posOffset>
              </wp:positionV>
              <wp:extent cx="3081020" cy="2215515"/>
              <wp:effectExtent l="0" t="0" r="5080" b="0"/>
              <wp:wrapTopAndBottom/>
              <wp:docPr id="5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 b="-478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1020" cy="2215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sectPr w:rsidR="008F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sofsky, Robert M.">
    <w15:presenceInfo w15:providerId="None" w15:userId="Nosofsky, Robert M."/>
  </w15:person>
  <w15:person w15:author="Lea Lai">
    <w15:presenceInfo w15:providerId="None" w15:userId="Lea L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NDAzNzczNDUysTBX0lEKTi0uzszPAykwrAUAHW6P5iwAAAA="/>
  </w:docVars>
  <w:rsids>
    <w:rsidRoot w:val="0023202A"/>
    <w:rsid w:val="0023202A"/>
    <w:rsid w:val="002E65B0"/>
    <w:rsid w:val="008F7E1A"/>
    <w:rsid w:val="00E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E3F3"/>
  <w15:chartTrackingRefBased/>
  <w15:docId w15:val="{DAE80A0A-3377-4717-8674-07191741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cid:image001.jpg@01D5CFC9.E75AC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Lai</dc:creator>
  <cp:keywords/>
  <dc:description/>
  <cp:lastModifiedBy>Lea Lai</cp:lastModifiedBy>
  <cp:revision>1</cp:revision>
  <dcterms:created xsi:type="dcterms:W3CDTF">2020-01-21T20:04:00Z</dcterms:created>
  <dcterms:modified xsi:type="dcterms:W3CDTF">2020-01-21T21:04:00Z</dcterms:modified>
</cp:coreProperties>
</file>